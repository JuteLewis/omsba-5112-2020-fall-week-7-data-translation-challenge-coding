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75AB7" w14:textId="77777777" w:rsidR="00FB0ED7" w:rsidRDefault="00FB0ED7" w:rsidP="00997EC1">
      <w:pPr>
        <w:jc w:val="center"/>
        <w:rPr>
          <w:rFonts w:ascii="Helvetica" w:hAnsi="Helvetica"/>
        </w:rPr>
      </w:pPr>
    </w:p>
    <w:p w14:paraId="5F3357D7" w14:textId="77777777" w:rsidR="00FB0ED7" w:rsidRDefault="00FB0ED7" w:rsidP="00997EC1">
      <w:pPr>
        <w:jc w:val="center"/>
        <w:rPr>
          <w:rFonts w:ascii="Helvetica" w:hAnsi="Helvetica"/>
        </w:rPr>
      </w:pPr>
    </w:p>
    <w:p w14:paraId="3D52728C" w14:textId="77777777" w:rsidR="00FB0ED7" w:rsidRDefault="00FB0ED7" w:rsidP="00997EC1">
      <w:pPr>
        <w:jc w:val="center"/>
        <w:rPr>
          <w:rFonts w:ascii="Helvetica" w:hAnsi="Helvetica"/>
        </w:rPr>
      </w:pPr>
    </w:p>
    <w:p w14:paraId="0EFFDCFE" w14:textId="77777777" w:rsidR="00FB0ED7" w:rsidRDefault="00FB0ED7" w:rsidP="00997EC1">
      <w:pPr>
        <w:jc w:val="center"/>
        <w:rPr>
          <w:rFonts w:ascii="Helvetica" w:hAnsi="Helvetica"/>
        </w:rPr>
      </w:pPr>
    </w:p>
    <w:p w14:paraId="59518297" w14:textId="77777777" w:rsidR="00FB0ED7" w:rsidRDefault="00FB0ED7" w:rsidP="00997EC1">
      <w:pPr>
        <w:jc w:val="center"/>
        <w:rPr>
          <w:rFonts w:ascii="Helvetica" w:hAnsi="Helvetica"/>
        </w:rPr>
      </w:pPr>
    </w:p>
    <w:p w14:paraId="069028CE" w14:textId="77777777" w:rsidR="00FB0ED7" w:rsidRDefault="00FB0ED7" w:rsidP="00997EC1">
      <w:pPr>
        <w:jc w:val="center"/>
        <w:rPr>
          <w:rFonts w:ascii="Helvetica" w:hAnsi="Helvetica"/>
        </w:rPr>
      </w:pPr>
    </w:p>
    <w:p w14:paraId="606128F0" w14:textId="77777777" w:rsidR="00FB0ED7" w:rsidRDefault="00FB0ED7" w:rsidP="00997EC1">
      <w:pPr>
        <w:jc w:val="center"/>
        <w:rPr>
          <w:rFonts w:ascii="Helvetica" w:hAnsi="Helvetica"/>
        </w:rPr>
      </w:pPr>
    </w:p>
    <w:p w14:paraId="7AE7E478" w14:textId="77777777" w:rsidR="00FB0ED7" w:rsidRDefault="00FB0ED7" w:rsidP="00997EC1">
      <w:pPr>
        <w:jc w:val="center"/>
        <w:rPr>
          <w:rFonts w:ascii="Helvetica" w:hAnsi="Helvetica"/>
        </w:rPr>
      </w:pPr>
    </w:p>
    <w:p w14:paraId="5C9927ED" w14:textId="77777777" w:rsidR="00FB0ED7" w:rsidRDefault="00FB0ED7" w:rsidP="00997EC1">
      <w:pPr>
        <w:jc w:val="center"/>
        <w:rPr>
          <w:rFonts w:ascii="Helvetica" w:hAnsi="Helvetica"/>
        </w:rPr>
      </w:pPr>
    </w:p>
    <w:p w14:paraId="0A9DB9B7" w14:textId="77777777" w:rsidR="00FB0ED7" w:rsidRDefault="00FB0ED7" w:rsidP="00997EC1">
      <w:pPr>
        <w:jc w:val="center"/>
        <w:rPr>
          <w:rFonts w:ascii="Helvetica" w:hAnsi="Helvetica"/>
        </w:rPr>
      </w:pPr>
    </w:p>
    <w:p w14:paraId="3A6B5C74" w14:textId="77777777" w:rsidR="00FB0ED7" w:rsidRPr="00010CB0" w:rsidRDefault="00FB0ED7" w:rsidP="00997EC1">
      <w:pPr>
        <w:jc w:val="center"/>
        <w:rPr>
          <w:rFonts w:ascii="Times New Roman" w:hAnsi="Times New Roman" w:cs="Times New Roman"/>
          <w:sz w:val="24"/>
          <w:szCs w:val="24"/>
        </w:rPr>
      </w:pPr>
    </w:p>
    <w:p w14:paraId="02EBC019" w14:textId="5FEA4BD0" w:rsidR="5C20224D" w:rsidRPr="00010CB0" w:rsidRDefault="00997EC1" w:rsidP="00997EC1">
      <w:pPr>
        <w:jc w:val="center"/>
        <w:rPr>
          <w:rFonts w:ascii="Times New Roman" w:hAnsi="Times New Roman" w:cs="Times New Roman"/>
          <w:sz w:val="24"/>
          <w:szCs w:val="24"/>
        </w:rPr>
      </w:pPr>
      <w:r w:rsidRPr="00010CB0">
        <w:rPr>
          <w:rFonts w:ascii="Times New Roman" w:hAnsi="Times New Roman" w:cs="Times New Roman"/>
          <w:sz w:val="24"/>
          <w:szCs w:val="24"/>
        </w:rPr>
        <w:t xml:space="preserve">Glen Lewis, </w:t>
      </w:r>
      <w:r w:rsidR="5C20224D" w:rsidRPr="00010CB0">
        <w:rPr>
          <w:rFonts w:ascii="Times New Roman" w:hAnsi="Times New Roman" w:cs="Times New Roman"/>
          <w:sz w:val="24"/>
          <w:szCs w:val="24"/>
        </w:rPr>
        <w:t xml:space="preserve">Sohrab </w:t>
      </w:r>
      <w:proofErr w:type="spellStart"/>
      <w:r w:rsidR="5C20224D" w:rsidRPr="00010CB0">
        <w:rPr>
          <w:rFonts w:ascii="Times New Roman" w:hAnsi="Times New Roman" w:cs="Times New Roman"/>
          <w:sz w:val="24"/>
          <w:szCs w:val="24"/>
        </w:rPr>
        <w:t>Rajabi</w:t>
      </w:r>
      <w:proofErr w:type="spellEnd"/>
      <w:r w:rsidR="5C20224D" w:rsidRPr="00010CB0">
        <w:rPr>
          <w:rFonts w:ascii="Times New Roman" w:hAnsi="Times New Roman" w:cs="Times New Roman"/>
          <w:sz w:val="24"/>
          <w:szCs w:val="24"/>
        </w:rPr>
        <w:t xml:space="preserve">, Rosalie Sherry, </w:t>
      </w:r>
      <w:proofErr w:type="spellStart"/>
      <w:r w:rsidR="5C20224D" w:rsidRPr="00010CB0">
        <w:rPr>
          <w:rFonts w:ascii="Times New Roman" w:hAnsi="Times New Roman" w:cs="Times New Roman"/>
          <w:sz w:val="24"/>
          <w:szCs w:val="24"/>
        </w:rPr>
        <w:t>Tamlyn</w:t>
      </w:r>
      <w:proofErr w:type="spellEnd"/>
      <w:r w:rsidR="5C20224D" w:rsidRPr="00010CB0">
        <w:rPr>
          <w:rFonts w:ascii="Times New Roman" w:hAnsi="Times New Roman" w:cs="Times New Roman"/>
          <w:sz w:val="24"/>
          <w:szCs w:val="24"/>
        </w:rPr>
        <w:t xml:space="preserve"> Tamura</w:t>
      </w:r>
    </w:p>
    <w:p w14:paraId="2CA7311F" w14:textId="03A89018" w:rsidR="5C20224D" w:rsidRPr="00010CB0" w:rsidRDefault="5C20224D" w:rsidP="00997EC1">
      <w:pPr>
        <w:jc w:val="center"/>
        <w:rPr>
          <w:rFonts w:ascii="Times New Roman" w:hAnsi="Times New Roman" w:cs="Times New Roman"/>
          <w:sz w:val="24"/>
          <w:szCs w:val="24"/>
        </w:rPr>
      </w:pPr>
      <w:r w:rsidRPr="00010CB0">
        <w:rPr>
          <w:rFonts w:ascii="Times New Roman" w:hAnsi="Times New Roman" w:cs="Times New Roman"/>
          <w:sz w:val="24"/>
          <w:szCs w:val="24"/>
        </w:rPr>
        <w:t>OMSBA-5112</w:t>
      </w:r>
    </w:p>
    <w:p w14:paraId="18EBC298" w14:textId="50BE29FF" w:rsidR="5C20224D" w:rsidRPr="00010CB0" w:rsidRDefault="00FB0ED7" w:rsidP="00997EC1">
      <w:pPr>
        <w:jc w:val="center"/>
        <w:rPr>
          <w:rFonts w:ascii="Times New Roman" w:hAnsi="Times New Roman" w:cs="Times New Roman"/>
          <w:sz w:val="24"/>
          <w:szCs w:val="24"/>
        </w:rPr>
      </w:pPr>
      <w:r w:rsidRPr="00010CB0">
        <w:rPr>
          <w:rFonts w:ascii="Times New Roman" w:hAnsi="Times New Roman" w:cs="Times New Roman"/>
          <w:sz w:val="24"/>
          <w:szCs w:val="24"/>
        </w:rPr>
        <w:t>Data Translation - Draft</w:t>
      </w:r>
    </w:p>
    <w:p w14:paraId="431E662F" w14:textId="29939665" w:rsidR="5C20224D" w:rsidRPr="00010CB0" w:rsidRDefault="5C20224D" w:rsidP="00997EC1">
      <w:pPr>
        <w:jc w:val="center"/>
        <w:rPr>
          <w:rFonts w:ascii="Times New Roman" w:hAnsi="Times New Roman" w:cs="Times New Roman"/>
          <w:sz w:val="24"/>
          <w:szCs w:val="24"/>
        </w:rPr>
      </w:pPr>
      <w:r w:rsidRPr="00010CB0">
        <w:rPr>
          <w:rFonts w:ascii="Times New Roman" w:hAnsi="Times New Roman" w:cs="Times New Roman"/>
          <w:sz w:val="24"/>
          <w:szCs w:val="24"/>
        </w:rPr>
        <w:t>11/</w:t>
      </w:r>
      <w:r w:rsidR="00FB0ED7" w:rsidRPr="00010CB0">
        <w:rPr>
          <w:rFonts w:ascii="Times New Roman" w:hAnsi="Times New Roman" w:cs="Times New Roman"/>
          <w:sz w:val="24"/>
          <w:szCs w:val="24"/>
        </w:rPr>
        <w:t>20</w:t>
      </w:r>
      <w:r w:rsidRPr="00010CB0">
        <w:rPr>
          <w:rFonts w:ascii="Times New Roman" w:hAnsi="Times New Roman" w:cs="Times New Roman"/>
          <w:sz w:val="24"/>
          <w:szCs w:val="24"/>
        </w:rPr>
        <w:t>/20</w:t>
      </w:r>
      <w:r w:rsidR="00FB0ED7" w:rsidRPr="00010CB0">
        <w:rPr>
          <w:rFonts w:ascii="Times New Roman" w:hAnsi="Times New Roman" w:cs="Times New Roman"/>
          <w:sz w:val="24"/>
          <w:szCs w:val="24"/>
        </w:rPr>
        <w:t>20</w:t>
      </w:r>
    </w:p>
    <w:p w14:paraId="0BD03B82" w14:textId="77777777" w:rsidR="00AC41A0" w:rsidRDefault="00AC41A0">
      <w:r>
        <w:br w:type="page"/>
      </w:r>
    </w:p>
    <w:p w14:paraId="65FAF2AE" w14:textId="1DB0B9C1" w:rsidR="007933DC" w:rsidRDefault="007933DC" w:rsidP="00F4217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DATE: November 20, 2020</w:t>
      </w:r>
    </w:p>
    <w:p w14:paraId="479C712A" w14:textId="76B6B093" w:rsidR="00761807" w:rsidRDefault="00AC41A0" w:rsidP="00F42172">
      <w:pPr>
        <w:spacing w:line="360" w:lineRule="auto"/>
        <w:rPr>
          <w:rFonts w:ascii="Times New Roman" w:hAnsi="Times New Roman" w:cs="Times New Roman"/>
          <w:sz w:val="24"/>
          <w:szCs w:val="24"/>
        </w:rPr>
      </w:pPr>
      <w:r>
        <w:rPr>
          <w:rFonts w:ascii="Times New Roman" w:hAnsi="Times New Roman" w:cs="Times New Roman"/>
          <w:sz w:val="24"/>
          <w:szCs w:val="24"/>
        </w:rPr>
        <w:t>T</w:t>
      </w:r>
      <w:r w:rsidR="007933DC">
        <w:rPr>
          <w:rFonts w:ascii="Times New Roman" w:hAnsi="Times New Roman" w:cs="Times New Roman"/>
          <w:sz w:val="24"/>
          <w:szCs w:val="24"/>
        </w:rPr>
        <w:t>O</w:t>
      </w:r>
      <w:r>
        <w:rPr>
          <w:rFonts w:ascii="Times New Roman" w:hAnsi="Times New Roman" w:cs="Times New Roman"/>
          <w:sz w:val="24"/>
          <w:szCs w:val="24"/>
        </w:rPr>
        <w:t xml:space="preserve">: The ACME Corporation </w:t>
      </w:r>
    </w:p>
    <w:p w14:paraId="2559ECF7" w14:textId="6DF21862" w:rsidR="00761807" w:rsidRDefault="00761807" w:rsidP="00F42172">
      <w:pPr>
        <w:spacing w:line="360" w:lineRule="auto"/>
        <w:rPr>
          <w:rFonts w:ascii="Times New Roman" w:hAnsi="Times New Roman" w:cs="Times New Roman"/>
          <w:sz w:val="24"/>
          <w:szCs w:val="24"/>
        </w:rPr>
      </w:pPr>
      <w:r>
        <w:rPr>
          <w:rFonts w:ascii="Times New Roman" w:hAnsi="Times New Roman" w:cs="Times New Roman"/>
          <w:sz w:val="24"/>
          <w:szCs w:val="24"/>
        </w:rPr>
        <w:t>F</w:t>
      </w:r>
      <w:r w:rsidR="007933DC">
        <w:rPr>
          <w:rFonts w:ascii="Times New Roman" w:hAnsi="Times New Roman" w:cs="Times New Roman"/>
          <w:sz w:val="24"/>
          <w:szCs w:val="24"/>
        </w:rPr>
        <w:t>ROM</w:t>
      </w:r>
      <w:r>
        <w:rPr>
          <w:rFonts w:ascii="Times New Roman" w:hAnsi="Times New Roman" w:cs="Times New Roman"/>
          <w:sz w:val="24"/>
          <w:szCs w:val="24"/>
        </w:rPr>
        <w:t xml:space="preserve">: </w:t>
      </w:r>
      <w:r w:rsidRPr="00761807">
        <w:rPr>
          <w:rFonts w:ascii="Times New Roman" w:hAnsi="Times New Roman" w:cs="Times New Roman"/>
          <w:sz w:val="24"/>
          <w:szCs w:val="24"/>
        </w:rPr>
        <w:t>OMSBA5112</w:t>
      </w:r>
      <w:r>
        <w:rPr>
          <w:rFonts w:ascii="Times New Roman" w:hAnsi="Times New Roman" w:cs="Times New Roman"/>
          <w:sz w:val="24"/>
          <w:szCs w:val="24"/>
        </w:rPr>
        <w:t xml:space="preserve"> division DTC-4</w:t>
      </w:r>
    </w:p>
    <w:p w14:paraId="4ACB4210" w14:textId="4876F498" w:rsidR="00761807" w:rsidRDefault="007933DC" w:rsidP="00F42172">
      <w:pPr>
        <w:spacing w:line="360" w:lineRule="auto"/>
        <w:rPr>
          <w:rFonts w:ascii="Times New Roman" w:hAnsi="Times New Roman" w:cs="Times New Roman"/>
          <w:sz w:val="24"/>
          <w:szCs w:val="24"/>
        </w:rPr>
      </w:pPr>
      <w:r>
        <w:rPr>
          <w:rFonts w:ascii="Times New Roman" w:hAnsi="Times New Roman" w:cs="Times New Roman"/>
          <w:sz w:val="24"/>
          <w:szCs w:val="24"/>
        </w:rPr>
        <w:t>SUBJECT: re: Agricultural Profits in Ghana</w:t>
      </w:r>
    </w:p>
    <w:p w14:paraId="013C5105" w14:textId="01FCCD6A" w:rsidR="00DA56CB" w:rsidRDefault="00DA56CB" w:rsidP="00F42172">
      <w:pPr>
        <w:spacing w:line="360" w:lineRule="auto"/>
        <w:rPr>
          <w:rFonts w:ascii="Times New Roman" w:hAnsi="Times New Roman" w:cs="Times New Roman"/>
          <w:sz w:val="24"/>
          <w:szCs w:val="24"/>
        </w:rPr>
      </w:pPr>
    </w:p>
    <w:p w14:paraId="5A610F82" w14:textId="3D76036D" w:rsidR="00DA56CB" w:rsidRDefault="00DA56CB" w:rsidP="00F42172">
      <w:pPr>
        <w:spacing w:line="360" w:lineRule="auto"/>
        <w:rPr>
          <w:rFonts w:ascii="Times New Roman" w:hAnsi="Times New Roman" w:cs="Times New Roman"/>
          <w:sz w:val="24"/>
          <w:szCs w:val="24"/>
        </w:rPr>
      </w:pPr>
      <w:r>
        <w:rPr>
          <w:rFonts w:ascii="Times New Roman" w:hAnsi="Times New Roman" w:cs="Times New Roman"/>
          <w:sz w:val="24"/>
          <w:szCs w:val="24"/>
        </w:rPr>
        <w:t>Claus,</w:t>
      </w:r>
    </w:p>
    <w:p w14:paraId="3F3D8134" w14:textId="37D877FD" w:rsidR="008926F2" w:rsidRDefault="009C44B1" w:rsidP="00F42172">
      <w:pPr>
        <w:spacing w:line="360" w:lineRule="auto"/>
        <w:rPr>
          <w:rFonts w:ascii="Times New Roman" w:hAnsi="Times New Roman" w:cs="Times New Roman"/>
          <w:sz w:val="24"/>
          <w:szCs w:val="24"/>
        </w:rPr>
      </w:pPr>
      <w:r>
        <w:rPr>
          <w:rFonts w:ascii="Times New Roman" w:hAnsi="Times New Roman" w:cs="Times New Roman"/>
          <w:sz w:val="24"/>
          <w:szCs w:val="24"/>
        </w:rPr>
        <w:t xml:space="preserve">      Thank you for tasking us with this </w:t>
      </w:r>
      <w:r w:rsidR="005D5E1C">
        <w:rPr>
          <w:rFonts w:ascii="Times New Roman" w:hAnsi="Times New Roman" w:cs="Times New Roman"/>
          <w:sz w:val="24"/>
          <w:szCs w:val="24"/>
        </w:rPr>
        <w:t>project</w:t>
      </w:r>
      <w:r>
        <w:rPr>
          <w:rFonts w:ascii="Times New Roman" w:hAnsi="Times New Roman" w:cs="Times New Roman"/>
          <w:sz w:val="24"/>
          <w:szCs w:val="24"/>
        </w:rPr>
        <w:t xml:space="preserve">. After weeks of hard </w:t>
      </w:r>
      <w:r w:rsidR="004767B9">
        <w:rPr>
          <w:rFonts w:ascii="Times New Roman" w:hAnsi="Times New Roman" w:cs="Times New Roman"/>
          <w:sz w:val="24"/>
          <w:szCs w:val="24"/>
        </w:rPr>
        <w:t>work,</w:t>
      </w:r>
      <w:r>
        <w:rPr>
          <w:rFonts w:ascii="Times New Roman" w:hAnsi="Times New Roman" w:cs="Times New Roman"/>
          <w:sz w:val="24"/>
          <w:szCs w:val="24"/>
        </w:rPr>
        <w:t xml:space="preserve"> we have </w:t>
      </w:r>
      <w:r w:rsidR="665479FB" w:rsidRPr="0397DF42">
        <w:rPr>
          <w:rFonts w:ascii="Times New Roman" w:hAnsi="Times New Roman" w:cs="Times New Roman"/>
          <w:sz w:val="24"/>
          <w:szCs w:val="24"/>
        </w:rPr>
        <w:t>concluded</w:t>
      </w:r>
      <w:r>
        <w:rPr>
          <w:rFonts w:ascii="Times New Roman" w:hAnsi="Times New Roman" w:cs="Times New Roman"/>
          <w:sz w:val="24"/>
          <w:szCs w:val="24"/>
        </w:rPr>
        <w:t xml:space="preserve"> that </w:t>
      </w:r>
      <w:r w:rsidR="427ABDEF" w:rsidRPr="0397DF42">
        <w:rPr>
          <w:rFonts w:ascii="Times New Roman" w:hAnsi="Times New Roman" w:cs="Times New Roman"/>
          <w:sz w:val="24"/>
          <w:szCs w:val="24"/>
        </w:rPr>
        <w:t>the factors that</w:t>
      </w:r>
      <w:r>
        <w:rPr>
          <w:rFonts w:ascii="Times New Roman" w:hAnsi="Times New Roman" w:cs="Times New Roman"/>
          <w:sz w:val="24"/>
          <w:szCs w:val="24"/>
        </w:rPr>
        <w:t xml:space="preserve"> have the largest </w:t>
      </w:r>
      <w:r w:rsidR="427ABDEF" w:rsidRPr="0397DF42">
        <w:rPr>
          <w:rFonts w:ascii="Times New Roman" w:hAnsi="Times New Roman" w:cs="Times New Roman"/>
          <w:sz w:val="24"/>
          <w:szCs w:val="24"/>
        </w:rPr>
        <w:t>effects</w:t>
      </w:r>
      <w:r>
        <w:rPr>
          <w:rFonts w:ascii="Times New Roman" w:hAnsi="Times New Roman" w:cs="Times New Roman"/>
          <w:sz w:val="24"/>
          <w:szCs w:val="24"/>
        </w:rPr>
        <w:t xml:space="preserve"> on </w:t>
      </w:r>
      <w:r w:rsidR="00CE2C8A">
        <w:rPr>
          <w:rFonts w:ascii="Times New Roman" w:hAnsi="Times New Roman" w:cs="Times New Roman"/>
          <w:sz w:val="24"/>
          <w:szCs w:val="24"/>
        </w:rPr>
        <w:t>agricultural profit</w:t>
      </w:r>
      <w:r w:rsidR="427ABDEF" w:rsidRPr="0397DF42">
        <w:rPr>
          <w:rFonts w:ascii="Times New Roman" w:hAnsi="Times New Roman" w:cs="Times New Roman"/>
          <w:sz w:val="24"/>
          <w:szCs w:val="24"/>
        </w:rPr>
        <w:t xml:space="preserve"> per an acre is</w:t>
      </w:r>
      <w:r w:rsidR="244BFD0A" w:rsidRPr="0397DF42">
        <w:rPr>
          <w:rFonts w:ascii="Times New Roman" w:hAnsi="Times New Roman" w:cs="Times New Roman"/>
          <w:sz w:val="24"/>
          <w:szCs w:val="24"/>
        </w:rPr>
        <w:t xml:space="preserve"> </w:t>
      </w:r>
      <w:commentRangeStart w:id="0"/>
      <w:commentRangeStart w:id="1"/>
      <w:commentRangeStart w:id="2"/>
      <w:r w:rsidR="3249F967" w:rsidRPr="0397DF42">
        <w:rPr>
          <w:rFonts w:ascii="Times New Roman" w:hAnsi="Times New Roman" w:cs="Times New Roman"/>
          <w:sz w:val="24"/>
          <w:szCs w:val="24"/>
        </w:rPr>
        <w:t>workforce composition, location, and education</w:t>
      </w:r>
      <w:commentRangeEnd w:id="0"/>
      <w:r>
        <w:rPr>
          <w:rStyle w:val="CommentReference"/>
        </w:rPr>
        <w:commentReference w:id="0"/>
      </w:r>
      <w:commentRangeEnd w:id="1"/>
      <w:r>
        <w:rPr>
          <w:rStyle w:val="CommentReference"/>
        </w:rPr>
        <w:commentReference w:id="1"/>
      </w:r>
      <w:commentRangeEnd w:id="2"/>
      <w:r>
        <w:rPr>
          <w:rStyle w:val="CommentReference"/>
        </w:rPr>
        <w:commentReference w:id="2"/>
      </w:r>
      <w:r w:rsidR="73A8BD6D" w:rsidRPr="0397DF42">
        <w:rPr>
          <w:rFonts w:ascii="Times New Roman" w:hAnsi="Times New Roman" w:cs="Times New Roman"/>
          <w:sz w:val="24"/>
          <w:szCs w:val="24"/>
        </w:rPr>
        <w:t>.</w:t>
      </w:r>
      <w:r w:rsidR="684F145B" w:rsidRPr="0397DF42">
        <w:rPr>
          <w:rFonts w:ascii="Times New Roman" w:hAnsi="Times New Roman" w:cs="Times New Roman"/>
          <w:sz w:val="24"/>
          <w:szCs w:val="24"/>
        </w:rPr>
        <w:t xml:space="preserve"> The impact of these three factors lead us to believe that the average expected profit per acre of land is ___________.</w:t>
      </w:r>
    </w:p>
    <w:p w14:paraId="736E39D9" w14:textId="1AD79837" w:rsidR="00DA56CB" w:rsidRDefault="00CE2C8A" w:rsidP="00F4217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Included below </w:t>
      </w:r>
      <w:r w:rsidR="5662C663" w:rsidRPr="0397DF42">
        <w:rPr>
          <w:rFonts w:ascii="Times New Roman" w:hAnsi="Times New Roman" w:cs="Times New Roman"/>
          <w:sz w:val="24"/>
          <w:szCs w:val="24"/>
        </w:rPr>
        <w:t>are</w:t>
      </w:r>
      <w:r>
        <w:rPr>
          <w:rFonts w:ascii="Times New Roman" w:hAnsi="Times New Roman" w:cs="Times New Roman"/>
          <w:sz w:val="24"/>
          <w:szCs w:val="24"/>
        </w:rPr>
        <w:t xml:space="preserve"> </w:t>
      </w:r>
      <w:r w:rsidRPr="008926F2">
        <w:rPr>
          <w:rFonts w:ascii="Times New Roman" w:hAnsi="Times New Roman" w:cs="Times New Roman"/>
          <w:b/>
          <w:bCs/>
          <w:i/>
          <w:iCs/>
          <w:sz w:val="24"/>
          <w:szCs w:val="24"/>
        </w:rPr>
        <w:t>some</w:t>
      </w:r>
      <w:r>
        <w:rPr>
          <w:rFonts w:ascii="Times New Roman" w:hAnsi="Times New Roman" w:cs="Times New Roman"/>
          <w:sz w:val="24"/>
          <w:szCs w:val="24"/>
        </w:rPr>
        <w:t xml:space="preserve"> graphs and charts that will illustrate </w:t>
      </w:r>
      <w:r w:rsidR="00535B06">
        <w:rPr>
          <w:rFonts w:ascii="Times New Roman" w:hAnsi="Times New Roman" w:cs="Times New Roman"/>
          <w:sz w:val="24"/>
          <w:szCs w:val="24"/>
        </w:rPr>
        <w:t xml:space="preserve">the </w:t>
      </w:r>
      <w:r w:rsidR="7EEFA927" w:rsidRPr="0397DF42">
        <w:rPr>
          <w:rFonts w:ascii="Times New Roman" w:hAnsi="Times New Roman" w:cs="Times New Roman"/>
          <w:sz w:val="24"/>
          <w:szCs w:val="24"/>
        </w:rPr>
        <w:t>magnitude</w:t>
      </w:r>
      <w:r w:rsidR="00535B06">
        <w:rPr>
          <w:rFonts w:ascii="Times New Roman" w:hAnsi="Times New Roman" w:cs="Times New Roman"/>
          <w:sz w:val="24"/>
          <w:szCs w:val="24"/>
        </w:rPr>
        <w:t xml:space="preserve"> of impact these factors have on agricultural profit in Ghana. </w:t>
      </w:r>
      <w:r w:rsidR="008926F2">
        <w:rPr>
          <w:rFonts w:ascii="Times New Roman" w:hAnsi="Times New Roman" w:cs="Times New Roman"/>
          <w:sz w:val="24"/>
          <w:szCs w:val="24"/>
        </w:rPr>
        <w:t>Beginning with the _____ you can see….</w:t>
      </w:r>
    </w:p>
    <w:p w14:paraId="6A14F353" w14:textId="2EBE8A6A" w:rsidR="008926F2" w:rsidRDefault="008926F2" w:rsidP="00F42172">
      <w:pPr>
        <w:spacing w:line="360" w:lineRule="auto"/>
        <w:ind w:firstLine="720"/>
        <w:rPr>
          <w:rFonts w:ascii="Times New Roman" w:hAnsi="Times New Roman" w:cs="Times New Roman"/>
          <w:sz w:val="24"/>
          <w:szCs w:val="24"/>
        </w:rPr>
      </w:pPr>
      <w:r>
        <w:rPr>
          <w:rFonts w:ascii="Times New Roman" w:hAnsi="Times New Roman" w:cs="Times New Roman"/>
          <w:sz w:val="24"/>
          <w:szCs w:val="24"/>
        </w:rPr>
        <w:t>Moving onto our next ____</w:t>
      </w:r>
      <w:r w:rsidR="00577132">
        <w:rPr>
          <w:rFonts w:ascii="Times New Roman" w:hAnsi="Times New Roman" w:cs="Times New Roman"/>
          <w:sz w:val="24"/>
          <w:szCs w:val="24"/>
        </w:rPr>
        <w:t xml:space="preserve"> we examine the ___....</w:t>
      </w:r>
    </w:p>
    <w:p w14:paraId="5ED0CC5D" w14:textId="3CABFE98" w:rsidR="00577132" w:rsidRDefault="00577132" w:rsidP="00F4217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If you wish for information beyond what has been stated here please be sure to </w:t>
      </w:r>
      <w:r w:rsidR="00395A4C">
        <w:rPr>
          <w:rFonts w:ascii="Times New Roman" w:hAnsi="Times New Roman" w:cs="Times New Roman"/>
          <w:sz w:val="24"/>
          <w:szCs w:val="24"/>
        </w:rPr>
        <w:t xml:space="preserve">read through the </w:t>
      </w:r>
      <w:r w:rsidR="00B2334D">
        <w:rPr>
          <w:rFonts w:ascii="Times New Roman" w:hAnsi="Times New Roman" w:cs="Times New Roman"/>
          <w:sz w:val="24"/>
          <w:szCs w:val="24"/>
        </w:rPr>
        <w:t>S</w:t>
      </w:r>
      <w:r w:rsidR="00395A4C">
        <w:rPr>
          <w:rFonts w:ascii="Times New Roman" w:hAnsi="Times New Roman" w:cs="Times New Roman"/>
          <w:sz w:val="24"/>
          <w:szCs w:val="24"/>
        </w:rPr>
        <w:t xml:space="preserve">tatistical </w:t>
      </w:r>
      <w:proofErr w:type="gramStart"/>
      <w:r w:rsidR="00B2334D">
        <w:rPr>
          <w:rFonts w:ascii="Times New Roman" w:hAnsi="Times New Roman" w:cs="Times New Roman"/>
          <w:sz w:val="24"/>
          <w:szCs w:val="24"/>
        </w:rPr>
        <w:t>A</w:t>
      </w:r>
      <w:r w:rsidR="00395A4C">
        <w:rPr>
          <w:rFonts w:ascii="Times New Roman" w:hAnsi="Times New Roman" w:cs="Times New Roman"/>
          <w:sz w:val="24"/>
          <w:szCs w:val="24"/>
        </w:rPr>
        <w:t>nalysis</w:t>
      </w:r>
      <w:proofErr w:type="gramEnd"/>
      <w:r w:rsidR="00395A4C">
        <w:rPr>
          <w:rFonts w:ascii="Times New Roman" w:hAnsi="Times New Roman" w:cs="Times New Roman"/>
          <w:sz w:val="24"/>
          <w:szCs w:val="24"/>
        </w:rPr>
        <w:t xml:space="preserve"> we have attached that details </w:t>
      </w:r>
      <w:r w:rsidR="004E6B9A">
        <w:rPr>
          <w:rFonts w:ascii="Times New Roman" w:hAnsi="Times New Roman" w:cs="Times New Roman"/>
          <w:sz w:val="24"/>
          <w:szCs w:val="24"/>
        </w:rPr>
        <w:t xml:space="preserve">our methodology and provides </w:t>
      </w:r>
      <w:r w:rsidR="004767B9">
        <w:rPr>
          <w:rFonts w:ascii="Times New Roman" w:hAnsi="Times New Roman" w:cs="Times New Roman"/>
          <w:sz w:val="24"/>
          <w:szCs w:val="24"/>
        </w:rPr>
        <w:t xml:space="preserve">greater insight into our findings. </w:t>
      </w:r>
    </w:p>
    <w:p w14:paraId="4ED0C784" w14:textId="5E4A09A4" w:rsidR="004767B9" w:rsidRDefault="004767B9" w:rsidP="00F42172">
      <w:pPr>
        <w:spacing w:line="360" w:lineRule="auto"/>
        <w:ind w:firstLine="720"/>
        <w:rPr>
          <w:rFonts w:ascii="Times New Roman" w:hAnsi="Times New Roman" w:cs="Times New Roman"/>
          <w:sz w:val="24"/>
          <w:szCs w:val="24"/>
        </w:rPr>
      </w:pPr>
      <w:r>
        <w:rPr>
          <w:rFonts w:ascii="Times New Roman" w:hAnsi="Times New Roman" w:cs="Times New Roman"/>
          <w:sz w:val="24"/>
          <w:szCs w:val="24"/>
        </w:rPr>
        <w:t>Best,</w:t>
      </w:r>
    </w:p>
    <w:p w14:paraId="5960C200" w14:textId="776CCD51" w:rsidR="004767B9" w:rsidRDefault="004767B9" w:rsidP="00F4217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The OMSBA</w:t>
      </w:r>
      <w:r w:rsidR="005D5E1C">
        <w:rPr>
          <w:rFonts w:ascii="Times New Roman" w:hAnsi="Times New Roman" w:cs="Times New Roman"/>
          <w:sz w:val="24"/>
          <w:szCs w:val="24"/>
        </w:rPr>
        <w:t xml:space="preserve"> </w:t>
      </w:r>
      <w:r>
        <w:rPr>
          <w:rFonts w:ascii="Times New Roman" w:hAnsi="Times New Roman" w:cs="Times New Roman"/>
          <w:sz w:val="24"/>
          <w:szCs w:val="24"/>
        </w:rPr>
        <w:t>DTC</w:t>
      </w:r>
      <w:r w:rsidR="005D5E1C">
        <w:rPr>
          <w:rFonts w:ascii="Times New Roman" w:hAnsi="Times New Roman" w:cs="Times New Roman"/>
          <w:sz w:val="24"/>
          <w:szCs w:val="24"/>
        </w:rPr>
        <w:t>-</w:t>
      </w:r>
      <w:r>
        <w:rPr>
          <w:rFonts w:ascii="Times New Roman" w:hAnsi="Times New Roman" w:cs="Times New Roman"/>
          <w:sz w:val="24"/>
          <w:szCs w:val="24"/>
        </w:rPr>
        <w:t>4 Team</w:t>
      </w:r>
    </w:p>
    <w:p w14:paraId="5CC56496" w14:textId="47C87C4D" w:rsidR="00F42172" w:rsidRDefault="00261070" w:rsidP="00F4217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Glen Lewis </w:t>
      </w:r>
      <w:r w:rsidR="00F42172">
        <w:rPr>
          <w:rFonts w:ascii="Times New Roman" w:hAnsi="Times New Roman" w:cs="Times New Roman"/>
          <w:sz w:val="24"/>
          <w:szCs w:val="24"/>
        </w:rPr>
        <w:t xml:space="preserve">                     </w:t>
      </w:r>
      <w:r w:rsidR="006B3AEF">
        <w:rPr>
          <w:rFonts w:ascii="Times New Roman" w:hAnsi="Times New Roman" w:cs="Times New Roman"/>
          <w:sz w:val="24"/>
          <w:szCs w:val="24"/>
        </w:rPr>
        <w:t xml:space="preserve">Sohrab </w:t>
      </w:r>
      <w:proofErr w:type="spellStart"/>
      <w:r w:rsidR="006B3AEF">
        <w:rPr>
          <w:rFonts w:ascii="Times New Roman" w:hAnsi="Times New Roman" w:cs="Times New Roman"/>
          <w:sz w:val="24"/>
          <w:szCs w:val="24"/>
        </w:rPr>
        <w:t>Rajabi</w:t>
      </w:r>
      <w:proofErr w:type="spellEnd"/>
    </w:p>
    <w:p w14:paraId="7BBD374A" w14:textId="77777777" w:rsidR="00F42172" w:rsidRDefault="00F42172" w:rsidP="00F42172">
      <w:pPr>
        <w:spacing w:line="360" w:lineRule="auto"/>
        <w:ind w:firstLine="720"/>
        <w:rPr>
          <w:rFonts w:ascii="Times New Roman" w:hAnsi="Times New Roman" w:cs="Times New Roman"/>
          <w:sz w:val="24"/>
          <w:szCs w:val="24"/>
        </w:rPr>
      </w:pPr>
    </w:p>
    <w:p w14:paraId="5F5A68EC" w14:textId="493B1C65" w:rsidR="00B2334D" w:rsidRDefault="006B3AEF" w:rsidP="00F42172">
      <w:pPr>
        <w:spacing w:line="360" w:lineRule="auto"/>
        <w:ind w:firstLine="720"/>
        <w:rPr>
          <w:rFonts w:ascii="Times New Roman" w:hAnsi="Times New Roman" w:cs="Times New Roman"/>
          <w:sz w:val="24"/>
          <w:szCs w:val="24"/>
        </w:rPr>
      </w:pPr>
      <w:r>
        <w:rPr>
          <w:rFonts w:ascii="Times New Roman" w:hAnsi="Times New Roman" w:cs="Times New Roman"/>
          <w:sz w:val="24"/>
          <w:szCs w:val="24"/>
        </w:rPr>
        <w:t>Rosalie Sherr</w:t>
      </w:r>
      <w:r w:rsidR="00F42172">
        <w:rPr>
          <w:rFonts w:ascii="Times New Roman" w:hAnsi="Times New Roman" w:cs="Times New Roman"/>
          <w:sz w:val="24"/>
          <w:szCs w:val="24"/>
        </w:rPr>
        <w:t xml:space="preserve">y                 </w:t>
      </w:r>
      <w:proofErr w:type="spellStart"/>
      <w:r>
        <w:rPr>
          <w:rFonts w:ascii="Times New Roman" w:hAnsi="Times New Roman" w:cs="Times New Roman"/>
          <w:sz w:val="24"/>
          <w:szCs w:val="24"/>
        </w:rPr>
        <w:t>Tamlyn</w:t>
      </w:r>
      <w:proofErr w:type="spellEnd"/>
      <w:r>
        <w:rPr>
          <w:rFonts w:ascii="Times New Roman" w:hAnsi="Times New Roman" w:cs="Times New Roman"/>
          <w:sz w:val="24"/>
          <w:szCs w:val="24"/>
        </w:rPr>
        <w:t xml:space="preserve"> Tamura</w:t>
      </w:r>
    </w:p>
    <w:p w14:paraId="2C5FDE5A" w14:textId="77777777" w:rsidR="007933DC" w:rsidRPr="007933DC" w:rsidRDefault="007933DC">
      <w:pPr>
        <w:rPr>
          <w:rFonts w:ascii="Times New Roman" w:hAnsi="Times New Roman" w:cs="Times New Roman"/>
          <w:sz w:val="24"/>
          <w:szCs w:val="24"/>
        </w:rPr>
      </w:pPr>
    </w:p>
    <w:p w14:paraId="4304BC36" w14:textId="715357BD" w:rsidR="00AC41A0" w:rsidRDefault="00AC41A0">
      <w:r>
        <w:br w:type="page"/>
      </w:r>
    </w:p>
    <w:p w14:paraId="6CAEF274" w14:textId="58DA8F14" w:rsidR="34D96417" w:rsidRDefault="34D96417" w:rsidP="529BA62C">
      <w:pPr>
        <w:spacing w:line="560" w:lineRule="exact"/>
        <w:jc w:val="center"/>
        <w:rPr>
          <w:rFonts w:ascii="Times New Roman" w:eastAsia="Times New Roman" w:hAnsi="Times New Roman" w:cs="Times New Roman"/>
          <w:sz w:val="28"/>
          <w:szCs w:val="28"/>
        </w:rPr>
      </w:pPr>
      <w:commentRangeStart w:id="3"/>
      <w:r w:rsidRPr="529BA62C">
        <w:rPr>
          <w:rFonts w:ascii="Times New Roman" w:eastAsia="Times New Roman" w:hAnsi="Times New Roman" w:cs="Times New Roman"/>
          <w:sz w:val="28"/>
          <w:szCs w:val="28"/>
        </w:rPr>
        <w:lastRenderedPageBreak/>
        <w:t>Abstract</w:t>
      </w:r>
      <w:commentRangeEnd w:id="3"/>
      <w:r>
        <w:commentReference w:id="3"/>
      </w:r>
    </w:p>
    <w:p w14:paraId="045A6A56" w14:textId="37E09B79" w:rsidR="7664DA3F" w:rsidRDefault="31F942D7" w:rsidP="0397DF42">
      <w:pPr>
        <w:spacing w:line="560" w:lineRule="exact"/>
        <w:ind w:firstLine="720"/>
        <w:rPr>
          <w:rFonts w:ascii="Times New Roman" w:eastAsia="Times New Roman" w:hAnsi="Times New Roman" w:cs="Times New Roman"/>
          <w:sz w:val="24"/>
          <w:szCs w:val="24"/>
        </w:rPr>
      </w:pPr>
      <w:r w:rsidRPr="69155D81">
        <w:rPr>
          <w:rFonts w:ascii="Times New Roman" w:eastAsia="Times New Roman" w:hAnsi="Times New Roman" w:cs="Times New Roman"/>
          <w:sz w:val="24"/>
          <w:szCs w:val="24"/>
        </w:rPr>
        <w:t>In determining what drives agricultural profit, three massive surveys were conducted in Ghana. Both at the individual and household level,</w:t>
      </w:r>
      <w:r w:rsidR="64552D62" w:rsidRPr="69155D81">
        <w:rPr>
          <w:rFonts w:ascii="Times New Roman" w:eastAsia="Times New Roman" w:hAnsi="Times New Roman" w:cs="Times New Roman"/>
          <w:sz w:val="24"/>
          <w:szCs w:val="24"/>
        </w:rPr>
        <w:t xml:space="preserve"> participants were able to give us a first-hand look at their day-to-day. </w:t>
      </w:r>
      <w:r w:rsidR="58FF2D88" w:rsidRPr="69155D81">
        <w:rPr>
          <w:rFonts w:ascii="Times New Roman" w:eastAsia="Times New Roman" w:hAnsi="Times New Roman" w:cs="Times New Roman"/>
          <w:sz w:val="24"/>
          <w:szCs w:val="24"/>
        </w:rPr>
        <w:t xml:space="preserve">While some of the data was focused on household, much of it was focused on land and farming. </w:t>
      </w:r>
      <w:r w:rsidR="64552D62" w:rsidRPr="69155D81">
        <w:rPr>
          <w:rFonts w:ascii="Times New Roman" w:eastAsia="Times New Roman" w:hAnsi="Times New Roman" w:cs="Times New Roman"/>
          <w:sz w:val="24"/>
          <w:szCs w:val="24"/>
        </w:rPr>
        <w:t xml:space="preserve">Analyzing the data from a birds-eye perspective </w:t>
      </w:r>
      <w:r w:rsidR="3525717C" w:rsidRPr="69155D81">
        <w:rPr>
          <w:rFonts w:ascii="Times New Roman" w:eastAsia="Times New Roman" w:hAnsi="Times New Roman" w:cs="Times New Roman"/>
          <w:sz w:val="24"/>
          <w:szCs w:val="24"/>
        </w:rPr>
        <w:t xml:space="preserve">generated </w:t>
      </w:r>
      <w:r w:rsidR="36070304" w:rsidRPr="69155D81">
        <w:rPr>
          <w:rFonts w:ascii="Times New Roman" w:eastAsia="Times New Roman" w:hAnsi="Times New Roman" w:cs="Times New Roman"/>
          <w:sz w:val="24"/>
          <w:szCs w:val="24"/>
        </w:rPr>
        <w:t>several key insights related to profitability in Ghana and whether it is a strategic business move to invest here.</w:t>
      </w:r>
      <w:r w:rsidR="7A328F53" w:rsidRPr="69155D81">
        <w:rPr>
          <w:rFonts w:ascii="Times New Roman" w:eastAsia="Times New Roman" w:hAnsi="Times New Roman" w:cs="Times New Roman"/>
          <w:sz w:val="24"/>
          <w:szCs w:val="24"/>
        </w:rPr>
        <w:t xml:space="preserve"> </w:t>
      </w:r>
      <w:r w:rsidR="7A328F53" w:rsidRPr="69155D81">
        <w:rPr>
          <w:rFonts w:ascii="Times New Roman" w:eastAsia="Times New Roman" w:hAnsi="Times New Roman" w:cs="Times New Roman"/>
          <w:sz w:val="24"/>
          <w:szCs w:val="24"/>
          <w:highlight w:val="yellow"/>
        </w:rPr>
        <w:t>This paper is currently incomplete due to the need to finish merging the two datasets together.</w:t>
      </w:r>
    </w:p>
    <w:p w14:paraId="59EAE58D" w14:textId="7DDE4FFF" w:rsidR="34D96417" w:rsidRDefault="34D96417" w:rsidP="529BA62C">
      <w:pPr>
        <w:spacing w:line="560" w:lineRule="exact"/>
        <w:jc w:val="center"/>
      </w:pPr>
      <w:r w:rsidRPr="529BA62C">
        <w:rPr>
          <w:rFonts w:ascii="Times New Roman" w:eastAsia="Times New Roman" w:hAnsi="Times New Roman" w:cs="Times New Roman"/>
          <w:sz w:val="28"/>
          <w:szCs w:val="28"/>
        </w:rPr>
        <w:t>Background</w:t>
      </w:r>
    </w:p>
    <w:p w14:paraId="2149923C" w14:textId="09FC8269" w:rsidR="34D96417" w:rsidRDefault="34D96417" w:rsidP="529BA62C">
      <w:pPr>
        <w:spacing w:line="560" w:lineRule="exact"/>
        <w:rPr>
          <w:rFonts w:ascii="Times New Roman" w:eastAsia="Times New Roman" w:hAnsi="Times New Roman" w:cs="Times New Roman"/>
          <w:sz w:val="24"/>
          <w:szCs w:val="24"/>
        </w:rPr>
      </w:pPr>
      <w:r w:rsidRPr="529BA62C">
        <w:rPr>
          <w:rFonts w:ascii="Times New Roman" w:eastAsia="Times New Roman" w:hAnsi="Times New Roman" w:cs="Times New Roman"/>
          <w:sz w:val="28"/>
          <w:szCs w:val="28"/>
        </w:rPr>
        <w:t xml:space="preserve">         </w:t>
      </w:r>
      <w:commentRangeStart w:id="4"/>
      <w:r w:rsidRPr="529BA62C">
        <w:rPr>
          <w:rFonts w:ascii="Times New Roman" w:eastAsia="Times New Roman" w:hAnsi="Times New Roman" w:cs="Times New Roman"/>
          <w:sz w:val="24"/>
          <w:szCs w:val="24"/>
        </w:rPr>
        <w:t>The ACME Corporation has entrusted the DTC-4 Group with finding the factors that determine agricultural profit in Ghana</w:t>
      </w:r>
      <w:commentRangeStart w:id="5"/>
      <w:commentRangeStart w:id="6"/>
      <w:r w:rsidRPr="529BA62C">
        <w:rPr>
          <w:rFonts w:ascii="Times New Roman" w:eastAsia="Times New Roman" w:hAnsi="Times New Roman" w:cs="Times New Roman"/>
          <w:sz w:val="24"/>
          <w:szCs w:val="24"/>
        </w:rPr>
        <w:t xml:space="preserve">. </w:t>
      </w:r>
      <w:r w:rsidR="7F7B5BD5" w:rsidRPr="529BA62C">
        <w:rPr>
          <w:rFonts w:ascii="Times New Roman" w:eastAsia="Times New Roman" w:hAnsi="Times New Roman" w:cs="Times New Roman"/>
          <w:sz w:val="24"/>
          <w:szCs w:val="24"/>
        </w:rPr>
        <w:t xml:space="preserve">Since Ghana is so geographically and culturally different than the United States, </w:t>
      </w:r>
      <w:r w:rsidR="5DE20400" w:rsidRPr="529BA62C">
        <w:rPr>
          <w:rFonts w:ascii="Times New Roman" w:eastAsia="Times New Roman" w:hAnsi="Times New Roman" w:cs="Times New Roman"/>
          <w:sz w:val="24"/>
          <w:szCs w:val="24"/>
        </w:rPr>
        <w:t>DTC-4</w:t>
      </w:r>
      <w:r w:rsidR="7F7B5BD5" w:rsidRPr="529BA62C">
        <w:rPr>
          <w:rFonts w:ascii="Times New Roman" w:eastAsia="Times New Roman" w:hAnsi="Times New Roman" w:cs="Times New Roman"/>
          <w:sz w:val="24"/>
          <w:szCs w:val="24"/>
        </w:rPr>
        <w:t xml:space="preserve"> </w:t>
      </w:r>
      <w:r w:rsidR="745AB71C" w:rsidRPr="529BA62C">
        <w:rPr>
          <w:rFonts w:ascii="Times New Roman" w:eastAsia="Times New Roman" w:hAnsi="Times New Roman" w:cs="Times New Roman"/>
          <w:sz w:val="24"/>
          <w:szCs w:val="24"/>
        </w:rPr>
        <w:t>members were</w:t>
      </w:r>
      <w:r w:rsidR="7F7B5BD5" w:rsidRPr="529BA62C">
        <w:rPr>
          <w:rFonts w:ascii="Times New Roman" w:eastAsia="Times New Roman" w:hAnsi="Times New Roman" w:cs="Times New Roman"/>
          <w:sz w:val="24"/>
          <w:szCs w:val="24"/>
        </w:rPr>
        <w:t xml:space="preserve"> not too sure what to expect </w:t>
      </w:r>
      <w:r w:rsidR="0E81BC77" w:rsidRPr="529BA62C">
        <w:rPr>
          <w:rFonts w:ascii="Times New Roman" w:eastAsia="Times New Roman" w:hAnsi="Times New Roman" w:cs="Times New Roman"/>
          <w:sz w:val="24"/>
          <w:szCs w:val="24"/>
        </w:rPr>
        <w:t>before diving into the data</w:t>
      </w:r>
      <w:r w:rsidR="4FCE9E2B" w:rsidRPr="529BA62C">
        <w:rPr>
          <w:rFonts w:ascii="Times New Roman" w:eastAsia="Times New Roman" w:hAnsi="Times New Roman" w:cs="Times New Roman"/>
          <w:sz w:val="24"/>
          <w:szCs w:val="24"/>
        </w:rPr>
        <w:t>; they</w:t>
      </w:r>
      <w:r w:rsidR="0E81BC77" w:rsidRPr="529BA62C">
        <w:rPr>
          <w:rFonts w:ascii="Times New Roman" w:eastAsia="Times New Roman" w:hAnsi="Times New Roman" w:cs="Times New Roman"/>
          <w:sz w:val="24"/>
          <w:szCs w:val="24"/>
        </w:rPr>
        <w:t xml:space="preserve"> hypothesized that education and literacy were two </w:t>
      </w:r>
      <w:r w:rsidR="0397D1FB" w:rsidRPr="529BA62C">
        <w:rPr>
          <w:rFonts w:ascii="Times New Roman" w:eastAsia="Times New Roman" w:hAnsi="Times New Roman" w:cs="Times New Roman"/>
          <w:sz w:val="24"/>
          <w:szCs w:val="24"/>
        </w:rPr>
        <w:t>key</w:t>
      </w:r>
      <w:r w:rsidR="0E81BC77" w:rsidRPr="529BA62C">
        <w:rPr>
          <w:rFonts w:ascii="Times New Roman" w:eastAsia="Times New Roman" w:hAnsi="Times New Roman" w:cs="Times New Roman"/>
          <w:sz w:val="24"/>
          <w:szCs w:val="24"/>
        </w:rPr>
        <w:t xml:space="preserve"> factors that would drive profitability</w:t>
      </w:r>
      <w:r w:rsidR="10075F02" w:rsidRPr="529BA62C">
        <w:rPr>
          <w:rFonts w:ascii="Times New Roman" w:eastAsia="Times New Roman" w:hAnsi="Times New Roman" w:cs="Times New Roman"/>
          <w:sz w:val="24"/>
          <w:szCs w:val="24"/>
        </w:rPr>
        <w:t xml:space="preserve"> as well as the number of hands working on the land. </w:t>
      </w:r>
      <w:r w:rsidR="36B2C8F2" w:rsidRPr="0397DF42">
        <w:rPr>
          <w:rFonts w:ascii="Times New Roman" w:eastAsia="Times New Roman" w:hAnsi="Times New Roman" w:cs="Times New Roman"/>
          <w:sz w:val="24"/>
          <w:szCs w:val="24"/>
        </w:rPr>
        <w:t xml:space="preserve">In terms of land, they hypothesized that </w:t>
      </w:r>
      <w:r w:rsidR="2B5CC918" w:rsidRPr="0397DF42">
        <w:rPr>
          <w:rFonts w:ascii="Times New Roman" w:eastAsia="Times New Roman" w:hAnsi="Times New Roman" w:cs="Times New Roman"/>
          <w:sz w:val="24"/>
          <w:szCs w:val="24"/>
        </w:rPr>
        <w:t>ecological/locality zones and revenues from sale of cash crops would</w:t>
      </w:r>
      <w:r w:rsidR="4619B923" w:rsidRPr="0397DF42">
        <w:rPr>
          <w:rFonts w:ascii="Times New Roman" w:eastAsia="Times New Roman" w:hAnsi="Times New Roman" w:cs="Times New Roman"/>
          <w:sz w:val="24"/>
          <w:szCs w:val="24"/>
        </w:rPr>
        <w:t xml:space="preserve"> explain around 70% of the profitability model.</w:t>
      </w:r>
      <w:commentRangeEnd w:id="5"/>
      <w:r>
        <w:rPr>
          <w:rStyle w:val="CommentReference"/>
        </w:rPr>
        <w:commentReference w:id="5"/>
      </w:r>
      <w:commentRangeEnd w:id="6"/>
      <w:r>
        <w:rPr>
          <w:rStyle w:val="CommentReference"/>
        </w:rPr>
        <w:commentReference w:id="6"/>
      </w:r>
      <w:commentRangeEnd w:id="4"/>
      <w:r>
        <w:rPr>
          <w:rStyle w:val="CommentReference"/>
        </w:rPr>
        <w:commentReference w:id="4"/>
      </w:r>
    </w:p>
    <w:p w14:paraId="0841A860" w14:textId="48AC1B15" w:rsidR="0E81BC77" w:rsidRDefault="0E81BC77" w:rsidP="529BA62C">
      <w:pPr>
        <w:spacing w:line="560" w:lineRule="exact"/>
        <w:ind w:firstLine="720"/>
      </w:pPr>
      <w:r w:rsidRPr="529BA62C">
        <w:rPr>
          <w:rFonts w:ascii="Times New Roman" w:eastAsia="Times New Roman" w:hAnsi="Times New Roman" w:cs="Times New Roman"/>
          <w:sz w:val="24"/>
          <w:szCs w:val="24"/>
        </w:rPr>
        <w:t xml:space="preserve">For </w:t>
      </w:r>
      <w:r w:rsidR="34D96417" w:rsidRPr="529BA62C">
        <w:rPr>
          <w:rFonts w:ascii="Times New Roman" w:eastAsia="Times New Roman" w:hAnsi="Times New Roman" w:cs="Times New Roman"/>
          <w:sz w:val="24"/>
          <w:szCs w:val="24"/>
        </w:rPr>
        <w:t>the DTC-4 group to draw an accurate conclusion</w:t>
      </w:r>
      <w:r w:rsidR="04E0BE54" w:rsidRPr="529BA62C">
        <w:rPr>
          <w:rFonts w:ascii="Times New Roman" w:eastAsia="Times New Roman" w:hAnsi="Times New Roman" w:cs="Times New Roman"/>
          <w:sz w:val="24"/>
          <w:szCs w:val="24"/>
        </w:rPr>
        <w:t>,</w:t>
      </w:r>
      <w:r w:rsidR="34D96417" w:rsidRPr="529BA62C">
        <w:rPr>
          <w:rFonts w:ascii="Times New Roman" w:eastAsia="Times New Roman" w:hAnsi="Times New Roman" w:cs="Times New Roman"/>
          <w:sz w:val="24"/>
          <w:szCs w:val="24"/>
        </w:rPr>
        <w:t xml:space="preserve"> they have spent the last </w:t>
      </w:r>
      <w:r w:rsidR="47FAAA0B" w:rsidRPr="0397DF42">
        <w:rPr>
          <w:rFonts w:ascii="Times New Roman" w:eastAsia="Times New Roman" w:hAnsi="Times New Roman" w:cs="Times New Roman"/>
          <w:sz w:val="24"/>
          <w:szCs w:val="24"/>
        </w:rPr>
        <w:t>couple of weeks</w:t>
      </w:r>
      <w:r w:rsidR="34D96417" w:rsidRPr="529BA62C">
        <w:rPr>
          <w:rFonts w:ascii="Times New Roman" w:eastAsia="Times New Roman" w:hAnsi="Times New Roman" w:cs="Times New Roman"/>
          <w:sz w:val="24"/>
          <w:szCs w:val="24"/>
        </w:rPr>
        <w:t xml:space="preserve"> parsing through files in order to get a full picture of what drives profit. DTC-4 has determined that there are two main groups that all factors can be split into that determine profit, land and household. Each factor was split into one of these two groups and analyzed in comparison to the profit equation, known as AGGI1</w:t>
      </w:r>
      <w:r w:rsidR="2C560363" w:rsidRPr="529BA62C">
        <w:rPr>
          <w:rFonts w:ascii="Times New Roman" w:eastAsia="Times New Roman" w:hAnsi="Times New Roman" w:cs="Times New Roman"/>
          <w:sz w:val="24"/>
          <w:szCs w:val="24"/>
        </w:rPr>
        <w:t xml:space="preserve"> (taken from the dataset AGG2)</w:t>
      </w:r>
      <w:r w:rsidR="34D96417" w:rsidRPr="529BA62C">
        <w:rPr>
          <w:rFonts w:ascii="Times New Roman" w:eastAsia="Times New Roman" w:hAnsi="Times New Roman" w:cs="Times New Roman"/>
          <w:sz w:val="24"/>
          <w:szCs w:val="24"/>
        </w:rPr>
        <w:t>. The equation is:</w:t>
      </w:r>
    </w:p>
    <w:p w14:paraId="12A9C7AA" w14:textId="05FC5C57" w:rsidR="34D96417" w:rsidRDefault="34D96417" w:rsidP="529BA62C">
      <w:pPr>
        <w:jc w:val="center"/>
        <w:rPr>
          <w:rFonts w:ascii="Times New Roman" w:eastAsia="Times New Roman" w:hAnsi="Times New Roman" w:cs="Times New Roman"/>
        </w:rPr>
      </w:pPr>
      <w:commentRangeStart w:id="9"/>
      <w:r w:rsidRPr="529BA62C">
        <w:rPr>
          <w:rFonts w:ascii="Times New Roman" w:eastAsia="Times New Roman" w:hAnsi="Times New Roman" w:cs="Times New Roman"/>
        </w:rPr>
        <w:lastRenderedPageBreak/>
        <w:t xml:space="preserve">AGRI1 </w:t>
      </w:r>
      <w:r w:rsidRPr="529BA62C">
        <w:rPr>
          <w:rFonts w:ascii="Times New Roman" w:eastAsia="Times New Roman" w:hAnsi="Times New Roman" w:cs="Times New Roman"/>
          <w:b/>
          <w:bCs/>
        </w:rPr>
        <w:t>=</w:t>
      </w:r>
      <w:r w:rsidRPr="529BA62C">
        <w:rPr>
          <w:rFonts w:ascii="Times New Roman" w:eastAsia="Times New Roman" w:hAnsi="Times New Roman" w:cs="Times New Roman"/>
        </w:rPr>
        <w:t xml:space="preserve"> CRPINC1 + CRPINC2 + ROOTINC + INCOTHAG + TRCRPINC +HOMEPRO - EXPLAND - EXCROP - EXLIV - EXPFDPR1 - EXPFDPR2</w:t>
      </w:r>
      <w:commentRangeEnd w:id="9"/>
      <w:r>
        <w:rPr>
          <w:rStyle w:val="CommentReference"/>
        </w:rPr>
        <w:commentReference w:id="9"/>
      </w:r>
    </w:p>
    <w:p w14:paraId="6F083FF7" w14:textId="6CB6E0C5" w:rsidR="34D96417" w:rsidRDefault="34D96417" w:rsidP="0009712F">
      <w:pPr>
        <w:spacing w:line="360" w:lineRule="exact"/>
        <w:rPr>
          <w:rFonts w:ascii="Times New Roman" w:eastAsia="Times New Roman" w:hAnsi="Times New Roman" w:cs="Times New Roman"/>
          <w:sz w:val="24"/>
          <w:szCs w:val="24"/>
        </w:rPr>
      </w:pPr>
      <w:r w:rsidRPr="529BA62C">
        <w:rPr>
          <w:rFonts w:ascii="Times New Roman" w:eastAsia="Times New Roman" w:hAnsi="Times New Roman" w:cs="Times New Roman"/>
          <w:sz w:val="24"/>
          <w:szCs w:val="24"/>
        </w:rPr>
        <w:t xml:space="preserve">            The equation and its parts will be explained in full later on in this paper. Looking initially at the household portion it was determine that </w:t>
      </w:r>
      <w:commentRangeStart w:id="10"/>
      <w:r w:rsidRPr="529BA62C">
        <w:rPr>
          <w:rFonts w:ascii="Times New Roman" w:eastAsia="Times New Roman" w:hAnsi="Times New Roman" w:cs="Times New Roman"/>
          <w:sz w:val="24"/>
          <w:szCs w:val="24"/>
        </w:rPr>
        <w:t>both the number of male and the number of female household members affects profit as well as the number of paid male workers</w:t>
      </w:r>
      <w:commentRangeEnd w:id="10"/>
      <w:r>
        <w:rPr>
          <w:rStyle w:val="CommentReference"/>
        </w:rPr>
        <w:commentReference w:id="10"/>
      </w:r>
      <w:r w:rsidRPr="529BA62C">
        <w:rPr>
          <w:rFonts w:ascii="Times New Roman" w:eastAsia="Times New Roman" w:hAnsi="Times New Roman" w:cs="Times New Roman"/>
          <w:sz w:val="24"/>
          <w:szCs w:val="24"/>
        </w:rPr>
        <w:t xml:space="preserve">. For land, it was determined that _, _, and _ were the three biggest determining factors. As we progress in combining these groups together, we expect to </w:t>
      </w:r>
      <w:commentRangeStart w:id="11"/>
      <w:r w:rsidRPr="529BA62C">
        <w:rPr>
          <w:rFonts w:ascii="Times New Roman" w:eastAsia="Times New Roman" w:hAnsi="Times New Roman" w:cs="Times New Roman"/>
          <w:sz w:val="24"/>
          <w:szCs w:val="24"/>
        </w:rPr>
        <w:t>see education take a more prominent role as well as the type of crops on the land</w:t>
      </w:r>
      <w:commentRangeEnd w:id="11"/>
      <w:r>
        <w:rPr>
          <w:rStyle w:val="CommentReference"/>
        </w:rPr>
        <w:commentReference w:id="11"/>
      </w:r>
      <w:r w:rsidRPr="529BA62C">
        <w:rPr>
          <w:rFonts w:ascii="Times New Roman" w:eastAsia="Times New Roman" w:hAnsi="Times New Roman" w:cs="Times New Roman"/>
          <w:sz w:val="24"/>
          <w:szCs w:val="24"/>
        </w:rPr>
        <w:t>. We did notice that overall district</w:t>
      </w:r>
      <w:ins w:id="12" w:author="Lewis, Glen" w:date="2020-11-20T20:27:00Z">
        <w:r w:rsidRPr="529BA62C">
          <w:rPr>
            <w:rFonts w:ascii="Times New Roman" w:eastAsia="Times New Roman" w:hAnsi="Times New Roman" w:cs="Times New Roman"/>
            <w:sz w:val="24"/>
            <w:szCs w:val="24"/>
          </w:rPr>
          <w:t xml:space="preserve"> </w:t>
        </w:r>
      </w:ins>
      <w:r w:rsidR="4926489D" w:rsidRPr="0397DF42">
        <w:rPr>
          <w:rFonts w:ascii="Times New Roman" w:eastAsia="Times New Roman" w:hAnsi="Times New Roman" w:cs="Times New Roman"/>
          <w:sz w:val="24"/>
          <w:szCs w:val="24"/>
        </w:rPr>
        <w:t>1</w:t>
      </w:r>
      <w:ins w:id="13" w:author="Lewis, Glen" w:date="2020-11-20T20:27:00Z">
        <w:r w:rsidR="47A86258" w:rsidRPr="0397DF42">
          <w:rPr>
            <w:rFonts w:ascii="Times New Roman" w:eastAsia="Times New Roman" w:hAnsi="Times New Roman" w:cs="Times New Roman"/>
            <w:sz w:val="24"/>
            <w:szCs w:val="24"/>
          </w:rPr>
          <w:t>0</w:t>
        </w:r>
      </w:ins>
      <w:r w:rsidRPr="529BA62C">
        <w:rPr>
          <w:rFonts w:ascii="Times New Roman" w:eastAsia="Times New Roman" w:hAnsi="Times New Roman" w:cs="Times New Roman"/>
          <w:sz w:val="24"/>
          <w:szCs w:val="24"/>
        </w:rPr>
        <w:t xml:space="preserve">, and </w:t>
      </w:r>
      <w:r w:rsidR="4926489D" w:rsidRPr="0397DF42">
        <w:rPr>
          <w:rFonts w:ascii="Times New Roman" w:eastAsia="Times New Roman" w:hAnsi="Times New Roman" w:cs="Times New Roman"/>
          <w:sz w:val="24"/>
          <w:szCs w:val="24"/>
        </w:rPr>
        <w:t>1</w:t>
      </w:r>
      <w:ins w:id="14" w:author="Lewis, Glen" w:date="2020-11-20T20:27:00Z">
        <w:r w:rsidR="3519BBE0" w:rsidRPr="0397DF42">
          <w:rPr>
            <w:rFonts w:ascii="Times New Roman" w:eastAsia="Times New Roman" w:hAnsi="Times New Roman" w:cs="Times New Roman"/>
            <w:sz w:val="24"/>
            <w:szCs w:val="24"/>
          </w:rPr>
          <w:t>1</w:t>
        </w:r>
      </w:ins>
      <w:r w:rsidR="4926489D" w:rsidRPr="0397DF42">
        <w:rPr>
          <w:rFonts w:ascii="Times New Roman" w:eastAsia="Times New Roman" w:hAnsi="Times New Roman" w:cs="Times New Roman"/>
          <w:sz w:val="24"/>
          <w:szCs w:val="24"/>
        </w:rPr>
        <w:t xml:space="preserve"> </w:t>
      </w:r>
      <w:ins w:id="15" w:author="Lewis, Glen" w:date="2020-11-20T20:27:00Z">
        <w:r w:rsidR="0CA88248" w:rsidRPr="0397DF42">
          <w:rPr>
            <w:rFonts w:ascii="Times New Roman" w:eastAsia="Times New Roman" w:hAnsi="Times New Roman" w:cs="Times New Roman"/>
            <w:sz w:val="24"/>
            <w:szCs w:val="24"/>
          </w:rPr>
          <w:t xml:space="preserve">(in reference to </w:t>
        </w:r>
      </w:ins>
      <w:ins w:id="16" w:author="Lewis, Glen" w:date="2020-11-20T20:28:00Z">
        <w:r w:rsidR="0CA88248" w:rsidRPr="0397DF42">
          <w:rPr>
            <w:rFonts w:ascii="Times New Roman" w:eastAsia="Times New Roman" w:hAnsi="Times New Roman" w:cs="Times New Roman"/>
            <w:sz w:val="24"/>
            <w:szCs w:val="24"/>
          </w:rPr>
          <w:t>district 1)</w:t>
        </w:r>
        <w:r w:rsidRPr="529BA62C">
          <w:rPr>
            <w:rFonts w:ascii="Times New Roman" w:eastAsia="Times New Roman" w:hAnsi="Times New Roman" w:cs="Times New Roman"/>
            <w:sz w:val="24"/>
            <w:szCs w:val="24"/>
          </w:rPr>
          <w:t xml:space="preserve"> </w:t>
        </w:r>
      </w:ins>
      <w:r w:rsidRPr="529BA62C">
        <w:rPr>
          <w:rFonts w:ascii="Times New Roman" w:eastAsia="Times New Roman" w:hAnsi="Times New Roman" w:cs="Times New Roman"/>
          <w:sz w:val="24"/>
          <w:szCs w:val="24"/>
        </w:rPr>
        <w:t>did seem to be the most profitable in general and will further dive into how these two groups affect these districts in general.</w:t>
      </w:r>
    </w:p>
    <w:p w14:paraId="7B42CF53" w14:textId="21B66286" w:rsidR="34D96417" w:rsidRDefault="34D96417" w:rsidP="529BA62C">
      <w:pPr>
        <w:spacing w:line="360" w:lineRule="exact"/>
        <w:rPr>
          <w:rFonts w:ascii="Times New Roman" w:eastAsia="Times New Roman" w:hAnsi="Times New Roman" w:cs="Times New Roman"/>
          <w:sz w:val="24"/>
          <w:szCs w:val="24"/>
        </w:rPr>
      </w:pPr>
      <w:r w:rsidRPr="529BA62C">
        <w:rPr>
          <w:rFonts w:ascii="Times New Roman" w:eastAsia="Times New Roman" w:hAnsi="Times New Roman" w:cs="Times New Roman"/>
          <w:sz w:val="24"/>
          <w:szCs w:val="24"/>
        </w:rPr>
        <w:t xml:space="preserve"> </w:t>
      </w:r>
    </w:p>
    <w:p w14:paraId="6B9477EB" w14:textId="0173EC05" w:rsidR="34D96417" w:rsidRDefault="34D96417" w:rsidP="529BA62C">
      <w:pPr>
        <w:spacing w:line="420" w:lineRule="exact"/>
        <w:jc w:val="center"/>
        <w:rPr>
          <w:rFonts w:ascii="Times New Roman" w:eastAsia="Times New Roman" w:hAnsi="Times New Roman" w:cs="Times New Roman"/>
          <w:sz w:val="28"/>
          <w:szCs w:val="28"/>
        </w:rPr>
      </w:pPr>
      <w:commentRangeStart w:id="17"/>
      <w:r w:rsidRPr="529BA62C">
        <w:rPr>
          <w:rFonts w:ascii="Times New Roman" w:eastAsia="Times New Roman" w:hAnsi="Times New Roman" w:cs="Times New Roman"/>
          <w:sz w:val="28"/>
          <w:szCs w:val="28"/>
        </w:rPr>
        <w:t>Implementation</w:t>
      </w:r>
      <w:commentRangeEnd w:id="17"/>
      <w:r>
        <w:rPr>
          <w:rStyle w:val="CommentReference"/>
        </w:rPr>
        <w:commentReference w:id="17"/>
      </w:r>
    </w:p>
    <w:p w14:paraId="28866DE7" w14:textId="219833A4" w:rsidR="34D96417" w:rsidRDefault="34D96417" w:rsidP="529BA62C">
      <w:pPr>
        <w:spacing w:line="420" w:lineRule="exact"/>
        <w:rPr>
          <w:rFonts w:ascii="Times New Roman" w:eastAsia="Times New Roman" w:hAnsi="Times New Roman" w:cs="Times New Roman"/>
          <w:sz w:val="24"/>
          <w:szCs w:val="24"/>
        </w:rPr>
      </w:pPr>
      <w:r w:rsidRPr="7C7042B3">
        <w:rPr>
          <w:rFonts w:ascii="Times New Roman" w:eastAsia="Times New Roman" w:hAnsi="Times New Roman" w:cs="Times New Roman"/>
          <w:sz w:val="28"/>
          <w:szCs w:val="28"/>
        </w:rPr>
        <w:t xml:space="preserve">         </w:t>
      </w:r>
      <w:r w:rsidRPr="7C7042B3">
        <w:rPr>
          <w:rFonts w:ascii="Times New Roman" w:eastAsia="Times New Roman" w:hAnsi="Times New Roman" w:cs="Times New Roman"/>
          <w:sz w:val="24"/>
          <w:szCs w:val="24"/>
        </w:rPr>
        <w:t>In order to split the data into their respective groupings</w:t>
      </w:r>
      <w:r w:rsidR="0D844914" w:rsidRPr="7C7042B3">
        <w:rPr>
          <w:rFonts w:ascii="Times New Roman" w:eastAsia="Times New Roman" w:hAnsi="Times New Roman" w:cs="Times New Roman"/>
          <w:sz w:val="24"/>
          <w:szCs w:val="24"/>
        </w:rPr>
        <w:t xml:space="preserve">, it </w:t>
      </w:r>
      <w:r w:rsidRPr="7C7042B3">
        <w:rPr>
          <w:rFonts w:ascii="Times New Roman" w:eastAsia="Times New Roman" w:hAnsi="Times New Roman" w:cs="Times New Roman"/>
          <w:sz w:val="24"/>
          <w:szCs w:val="24"/>
        </w:rPr>
        <w:t xml:space="preserve">first needed to be decided which variables from the data sets were relevant. The DTC-4 Group gathered to determine that 7 datasets were relevant to the household portion and </w:t>
      </w:r>
      <w:commentRangeStart w:id="18"/>
      <w:r w:rsidRPr="7C7042B3">
        <w:rPr>
          <w:rFonts w:ascii="Times New Roman" w:eastAsia="Times New Roman" w:hAnsi="Times New Roman" w:cs="Times New Roman"/>
          <w:sz w:val="24"/>
          <w:szCs w:val="24"/>
        </w:rPr>
        <w:t>1</w:t>
      </w:r>
      <w:r w:rsidR="77B81A52" w:rsidRPr="7C7042B3">
        <w:rPr>
          <w:rFonts w:ascii="Times New Roman" w:eastAsia="Times New Roman" w:hAnsi="Times New Roman" w:cs="Times New Roman"/>
          <w:sz w:val="24"/>
          <w:szCs w:val="24"/>
        </w:rPr>
        <w:t>3</w:t>
      </w:r>
      <w:commentRangeEnd w:id="18"/>
      <w:r>
        <w:rPr>
          <w:rStyle w:val="CommentReference"/>
        </w:rPr>
        <w:commentReference w:id="18"/>
      </w:r>
      <w:r w:rsidR="77B81A52" w:rsidRPr="7C7042B3">
        <w:rPr>
          <w:rFonts w:ascii="Times New Roman" w:eastAsia="Times New Roman" w:hAnsi="Times New Roman" w:cs="Times New Roman"/>
          <w:sz w:val="24"/>
          <w:szCs w:val="24"/>
        </w:rPr>
        <w:t xml:space="preserve"> </w:t>
      </w:r>
      <w:r w:rsidRPr="7C7042B3">
        <w:rPr>
          <w:rFonts w:ascii="Times New Roman" w:eastAsia="Times New Roman" w:hAnsi="Times New Roman" w:cs="Times New Roman"/>
          <w:sz w:val="24"/>
          <w:szCs w:val="24"/>
        </w:rPr>
        <w:t>were relevant to the land portion. The datasets</w:t>
      </w:r>
      <w:r w:rsidR="5FD548AF" w:rsidRPr="7C7042B3">
        <w:rPr>
          <w:rFonts w:ascii="Times New Roman" w:eastAsia="Times New Roman" w:hAnsi="Times New Roman" w:cs="Times New Roman"/>
          <w:sz w:val="24"/>
          <w:szCs w:val="24"/>
        </w:rPr>
        <w:t xml:space="preserve"> for household</w:t>
      </w:r>
      <w:r w:rsidRPr="7C7042B3">
        <w:rPr>
          <w:rFonts w:ascii="Times New Roman" w:eastAsia="Times New Roman" w:hAnsi="Times New Roman" w:cs="Times New Roman"/>
          <w:sz w:val="24"/>
          <w:szCs w:val="24"/>
        </w:rPr>
        <w:t xml:space="preserve"> being SEC1: The Household Roster, SEC2A: Education: General Education, SEC2C: Education: Literacy/Apprenticeship, E</w:t>
      </w:r>
      <w:commentRangeStart w:id="19"/>
      <w:r w:rsidRPr="7C7042B3">
        <w:rPr>
          <w:rFonts w:ascii="Times New Roman" w:eastAsia="Times New Roman" w:hAnsi="Times New Roman" w:cs="Times New Roman"/>
          <w:sz w:val="24"/>
          <w:szCs w:val="24"/>
        </w:rPr>
        <w:t xml:space="preserve">XP3: LANDEXP = Expenditure on renting farmland, EXP4: CROPEXP = Expenditure on crop inputs, EXP6: which is made up of two subgroups: FDPREXP1: </w:t>
      </w:r>
      <w:proofErr w:type="spellStart"/>
      <w:r w:rsidRPr="7C7042B3">
        <w:rPr>
          <w:rFonts w:ascii="Times New Roman" w:eastAsia="Times New Roman" w:hAnsi="Times New Roman" w:cs="Times New Roman"/>
          <w:sz w:val="24"/>
          <w:szCs w:val="24"/>
        </w:rPr>
        <w:t>Labour</w:t>
      </w:r>
      <w:proofErr w:type="spellEnd"/>
      <w:r w:rsidRPr="7C7042B3">
        <w:fldChar w:fldCharType="begin"/>
      </w:r>
      <w:r>
        <w:instrText xml:space="preserve"> HYPERLINK "https://word-edit.officeapps.live.com/we/wordeditorframe.aspx?ui=en%2DUS&amp;rs=en%2DUS&amp;wopisrc=https%3A%2F%2Fredhawks-my.sharepoint.com%2Fpersonal%2Ftamurat_seattleu_edu%2F_vti_bin%2Fwopi.ashx%2Ffiles%2F2c192678bcec422aa36999a757256e1e&amp;wdorigin=OFFICECOM%2dWEB%2eSTART%2eREC&amp;wdenableroaming=1&amp;mscc=1&amp;wdodb=1&amp;hid=235B8F9F-60EB-B000-A5D6-429E151D79E9&amp;wdhostclicktime=1605839971744&amp;jsapi=1&amp;jsapiver=v1&amp;newsession=1&amp;corrid=07039743-8060-4cc2-90e6-801b23f162c4&amp;usid=07039743-8060-4cc2-90e6-801b23f162c4&amp;sftc=1&amp;instantedit=1&amp;wopicomplete=1&amp;wdredirectionreason=Unified_SingleFlush&amp;rct=Medium&amp;ctp=LeastProtected" \l "_ftn1" \h </w:instrText>
      </w:r>
      <w:r w:rsidRPr="7C7042B3">
        <w:fldChar w:fldCharType="separate"/>
      </w:r>
      <w:r w:rsidRPr="7C7042B3">
        <w:rPr>
          <w:rStyle w:val="Hyperlink"/>
          <w:rFonts w:ascii="Times New Roman" w:eastAsia="Times New Roman" w:hAnsi="Times New Roman" w:cs="Times New Roman"/>
          <w:sz w:val="24"/>
          <w:szCs w:val="24"/>
          <w:vertAlign w:val="superscript"/>
        </w:rPr>
        <w:t>[1]</w:t>
      </w:r>
      <w:r w:rsidRPr="7C7042B3">
        <w:rPr>
          <w:rStyle w:val="Hyperlink"/>
          <w:rFonts w:ascii="Times New Roman" w:eastAsia="Times New Roman" w:hAnsi="Times New Roman" w:cs="Times New Roman"/>
          <w:sz w:val="24"/>
          <w:szCs w:val="24"/>
          <w:vertAlign w:val="superscript"/>
        </w:rPr>
        <w:fldChar w:fldCharType="end"/>
      </w:r>
      <w:r w:rsidRPr="7C7042B3">
        <w:rPr>
          <w:rFonts w:ascii="Times New Roman" w:eastAsia="Times New Roman" w:hAnsi="Times New Roman" w:cs="Times New Roman"/>
          <w:sz w:val="24"/>
          <w:szCs w:val="24"/>
        </w:rPr>
        <w:t xml:space="preserve"> costs on food processing, FDREXP2: Other costs on food processing, and finally EXP7: HP = Consumption of home production</w:t>
      </w:r>
      <w:commentRangeEnd w:id="19"/>
      <w:r>
        <w:rPr>
          <w:rStyle w:val="CommentReference"/>
        </w:rPr>
        <w:commentReference w:id="19"/>
      </w:r>
      <w:r w:rsidR="7FD853E8" w:rsidRPr="7C7042B3">
        <w:rPr>
          <w:rFonts w:ascii="Times New Roman" w:eastAsia="Times New Roman" w:hAnsi="Times New Roman" w:cs="Times New Roman"/>
          <w:sz w:val="24"/>
          <w:szCs w:val="24"/>
        </w:rPr>
        <w:t xml:space="preserve">. </w:t>
      </w:r>
      <w:r w:rsidR="744A3CF7" w:rsidRPr="7C7042B3">
        <w:rPr>
          <w:rFonts w:ascii="Times New Roman" w:eastAsia="Times New Roman" w:hAnsi="Times New Roman" w:cs="Times New Roman"/>
          <w:sz w:val="24"/>
          <w:szCs w:val="24"/>
        </w:rPr>
        <w:t xml:space="preserve">If </w:t>
      </w:r>
      <w:r w:rsidR="30E80C18" w:rsidRPr="7C7042B3">
        <w:rPr>
          <w:rFonts w:ascii="Times New Roman" w:eastAsia="Times New Roman" w:hAnsi="Times New Roman" w:cs="Times New Roman"/>
          <w:sz w:val="24"/>
          <w:szCs w:val="24"/>
        </w:rPr>
        <w:t xml:space="preserve">one looks at </w:t>
      </w:r>
      <w:r w:rsidR="30E80C18" w:rsidRPr="7C7042B3">
        <w:rPr>
          <w:rFonts w:ascii="Times New Roman" w:eastAsia="Times New Roman" w:hAnsi="Times New Roman" w:cs="Times New Roman"/>
          <w:i/>
          <w:iCs/>
          <w:sz w:val="24"/>
          <w:szCs w:val="24"/>
        </w:rPr>
        <w:t xml:space="preserve">Table 1 </w:t>
      </w:r>
      <w:r w:rsidR="30E80C18" w:rsidRPr="7C7042B3">
        <w:rPr>
          <w:rFonts w:ascii="Times New Roman" w:eastAsia="Times New Roman" w:hAnsi="Times New Roman" w:cs="Times New Roman"/>
          <w:sz w:val="24"/>
          <w:szCs w:val="24"/>
        </w:rPr>
        <w:t>below, one will see some definitions of the various variables used, how they appear,</w:t>
      </w:r>
      <w:r w:rsidR="756F558B" w:rsidRPr="7C7042B3">
        <w:rPr>
          <w:rFonts w:ascii="Times New Roman" w:eastAsia="Times New Roman" w:hAnsi="Times New Roman" w:cs="Times New Roman"/>
          <w:sz w:val="24"/>
          <w:szCs w:val="24"/>
        </w:rPr>
        <w:t xml:space="preserve"> their data type, and their definition.</w:t>
      </w:r>
    </w:p>
    <w:p w14:paraId="0FD2B083" w14:textId="6701D9E4" w:rsidR="7249B267" w:rsidRDefault="0040265D" w:rsidP="529BA62C">
      <w:pPr>
        <w:spacing w:line="420" w:lineRule="exact"/>
        <w:rPr>
          <w:rFonts w:ascii="Times New Roman" w:eastAsia="Times New Roman" w:hAnsi="Times New Roman" w:cs="Times New Roman"/>
          <w:i/>
          <w:iCs/>
          <w:sz w:val="24"/>
          <w:szCs w:val="24"/>
        </w:rPr>
      </w:pPr>
      <w:r>
        <w:rPr>
          <w:rFonts w:ascii="Times New Roman" w:eastAsia="Times New Roman" w:hAnsi="Times New Roman" w:cs="Times New Roman"/>
          <w:i/>
          <w:iCs/>
          <w:noProof/>
          <w:color w:val="2B579A"/>
          <w:sz w:val="24"/>
          <w:szCs w:val="24"/>
          <w:shd w:val="clear" w:color="auto" w:fill="E6E6E6"/>
        </w:rPr>
        <mc:AlternateContent>
          <mc:Choice Requires="wps">
            <w:drawing>
              <wp:anchor distT="0" distB="0" distL="114300" distR="114300" simplePos="0" relativeHeight="251658240" behindDoc="0" locked="0" layoutInCell="1" allowOverlap="1" wp14:anchorId="4F2910F7" wp14:editId="0396341E">
                <wp:simplePos x="0" y="0"/>
                <wp:positionH relativeFrom="column">
                  <wp:posOffset>1485900</wp:posOffset>
                </wp:positionH>
                <wp:positionV relativeFrom="paragraph">
                  <wp:posOffset>-3810</wp:posOffset>
                </wp:positionV>
                <wp:extent cx="2514600" cy="27305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2514600" cy="273050"/>
                        </a:xfrm>
                        <a:prstGeom prst="rect">
                          <a:avLst/>
                        </a:prstGeom>
                        <a:solidFill>
                          <a:schemeClr val="lt1"/>
                        </a:solidFill>
                        <a:ln w="6350">
                          <a:solidFill>
                            <a:prstClr val="black"/>
                          </a:solidFill>
                        </a:ln>
                      </wps:spPr>
                      <wps:txbx>
                        <w:txbxContent>
                          <w:p w14:paraId="13992855" w14:textId="77777777" w:rsidR="001935B6" w:rsidRPr="001935B6" w:rsidRDefault="00844A19" w:rsidP="00844A19">
                            <w:pPr>
                              <w:jc w:val="center"/>
                              <w:rPr>
                                <w:rFonts w:ascii="Times New Roman" w:hAnsi="Times New Roman" w:cs="Times New Roman"/>
                              </w:rPr>
                            </w:pPr>
                            <w:r>
                              <w:rPr>
                                <w:rFonts w:ascii="Times New Roman" w:hAnsi="Times New Roman" w:cs="Times New Roman"/>
                              </w:rPr>
                              <w:t xml:space="preserve">Table 1: </w:t>
                            </w:r>
                            <w:r w:rsidR="001935B6" w:rsidRPr="001935B6">
                              <w:rPr>
                                <w:rFonts w:ascii="Times New Roman" w:hAnsi="Times New Roman" w:cs="Times New Roman"/>
                              </w:rPr>
                              <w:t>Household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910F7" id="_x0000_t202" coordsize="21600,21600" o:spt="202" path="m,l,21600r21600,l21600,xe">
                <v:stroke joinstyle="miter"/>
                <v:path gradientshapeok="t" o:connecttype="rect"/>
              </v:shapetype>
              <v:shape id="Text Box 1" o:spid="_x0000_s1026" type="#_x0000_t202" style="position:absolute;margin-left:117pt;margin-top:-.3pt;width:198pt;height: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" fillcolor="white [3201]" strokeweight=".5pt">
                <v:textbox>
                  <w:txbxContent>
                    <w:p w14:paraId="13992855" w14:textId="77777777" w:rsidR="001935B6" w:rsidRPr="001935B6" w:rsidRDefault="00844A19" w:rsidP="00844A19">
                      <w:pPr>
                        <w:jc w:val="center"/>
                        <w:rPr>
                          <w:rFonts w:ascii="Times New Roman" w:hAnsi="Times New Roman" w:cs="Times New Roman"/>
                        </w:rPr>
                      </w:pPr>
                      <w:r>
                        <w:rPr>
                          <w:rFonts w:ascii="Times New Roman" w:hAnsi="Times New Roman" w:cs="Times New Roman"/>
                        </w:rPr>
                        <w:t xml:space="preserve">Table 1: </w:t>
                      </w:r>
                      <w:r w:rsidR="001935B6" w:rsidRPr="001935B6">
                        <w:rPr>
                          <w:rFonts w:ascii="Times New Roman" w:hAnsi="Times New Roman" w:cs="Times New Roman"/>
                        </w:rPr>
                        <w:t>Household Variables</w:t>
                      </w:r>
                    </w:p>
                  </w:txbxContent>
                </v:textbox>
              </v:shape>
            </w:pict>
          </mc:Fallback>
        </mc:AlternateContent>
      </w:r>
    </w:p>
    <w:tbl>
      <w:tblPr>
        <w:tblStyle w:val="TableGrid"/>
        <w:tblW w:w="0" w:type="auto"/>
        <w:tblLayout w:type="fixed"/>
        <w:tblLook w:val="06A0" w:firstRow="1" w:lastRow="0" w:firstColumn="1" w:lastColumn="0" w:noHBand="1" w:noVBand="1"/>
      </w:tblPr>
      <w:tblGrid>
        <w:gridCol w:w="2085"/>
        <w:gridCol w:w="1245"/>
        <w:gridCol w:w="1755"/>
        <w:gridCol w:w="4275"/>
      </w:tblGrid>
      <w:tr w:rsidR="529BA62C" w14:paraId="58CD8947" w14:textId="77777777" w:rsidTr="529BA62C">
        <w:tc>
          <w:tcPr>
            <w:tcW w:w="2085" w:type="dxa"/>
          </w:tcPr>
          <w:p w14:paraId="0651093B" w14:textId="05A7F489"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Name</w:t>
            </w:r>
          </w:p>
        </w:tc>
        <w:tc>
          <w:tcPr>
            <w:tcW w:w="1245" w:type="dxa"/>
          </w:tcPr>
          <w:p w14:paraId="2CC65D38" w14:textId="03C172AC"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Alternate Name</w:t>
            </w:r>
          </w:p>
        </w:tc>
        <w:tc>
          <w:tcPr>
            <w:tcW w:w="1755" w:type="dxa"/>
          </w:tcPr>
          <w:p w14:paraId="5CDC2D60" w14:textId="38EECE7E"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Type</w:t>
            </w:r>
          </w:p>
        </w:tc>
        <w:tc>
          <w:tcPr>
            <w:tcW w:w="4275" w:type="dxa"/>
          </w:tcPr>
          <w:p w14:paraId="0A8A0F50" w14:textId="0E58B18F"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Definition</w:t>
            </w:r>
          </w:p>
        </w:tc>
      </w:tr>
      <w:tr w:rsidR="529BA62C" w14:paraId="0BC73750" w14:textId="77777777" w:rsidTr="529BA62C">
        <w:tc>
          <w:tcPr>
            <w:tcW w:w="2085" w:type="dxa"/>
          </w:tcPr>
          <w:p w14:paraId="5DF94A6B" w14:textId="00C52222"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District</w:t>
            </w:r>
          </w:p>
        </w:tc>
        <w:tc>
          <w:tcPr>
            <w:tcW w:w="1245" w:type="dxa"/>
          </w:tcPr>
          <w:p w14:paraId="1B5387E2" w14:textId="4F50FAF9"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N/A</w:t>
            </w:r>
          </w:p>
        </w:tc>
        <w:tc>
          <w:tcPr>
            <w:tcW w:w="1755" w:type="dxa"/>
          </w:tcPr>
          <w:p w14:paraId="7B0D3DD7" w14:textId="1FA9F632"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Factor</w:t>
            </w:r>
          </w:p>
        </w:tc>
        <w:tc>
          <w:tcPr>
            <w:tcW w:w="4275" w:type="dxa"/>
          </w:tcPr>
          <w:p w14:paraId="70C32A9D" w14:textId="6943A7E3"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District where household resides</w:t>
            </w:r>
          </w:p>
        </w:tc>
      </w:tr>
      <w:tr w:rsidR="529BA62C" w14:paraId="2D17248C" w14:textId="77777777" w:rsidTr="529BA62C">
        <w:tc>
          <w:tcPr>
            <w:tcW w:w="2085" w:type="dxa"/>
          </w:tcPr>
          <w:p w14:paraId="7CF74898" w14:textId="33C25218"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s2aq2</w:t>
            </w:r>
          </w:p>
        </w:tc>
        <w:tc>
          <w:tcPr>
            <w:tcW w:w="1245" w:type="dxa"/>
          </w:tcPr>
          <w:p w14:paraId="55B8FC70" w14:textId="308E6192"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N/A</w:t>
            </w:r>
          </w:p>
        </w:tc>
        <w:tc>
          <w:tcPr>
            <w:tcW w:w="1755" w:type="dxa"/>
          </w:tcPr>
          <w:p w14:paraId="72D6AD00" w14:textId="7490D58B"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Factor</w:t>
            </w:r>
          </w:p>
        </w:tc>
        <w:tc>
          <w:tcPr>
            <w:tcW w:w="4275" w:type="dxa"/>
          </w:tcPr>
          <w:p w14:paraId="51B0FA9E" w14:textId="571E6692"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Highest level of schooling completed</w:t>
            </w:r>
          </w:p>
        </w:tc>
      </w:tr>
      <w:tr w:rsidR="529BA62C" w14:paraId="2AF2EA37" w14:textId="77777777" w:rsidTr="529BA62C">
        <w:tc>
          <w:tcPr>
            <w:tcW w:w="2085" w:type="dxa"/>
          </w:tcPr>
          <w:p w14:paraId="1BC125C0" w14:textId="47D7008E" w:rsidR="4344E3EB" w:rsidRDefault="4344E3EB" w:rsidP="529BA62C">
            <w:pPr>
              <w:rPr>
                <w:rFonts w:ascii="Times New Roman" w:eastAsia="Times New Roman" w:hAnsi="Times New Roman" w:cs="Times New Roman"/>
                <w:sz w:val="20"/>
                <w:szCs w:val="20"/>
              </w:rPr>
            </w:pPr>
            <w:proofErr w:type="spellStart"/>
            <w:r w:rsidRPr="529BA62C">
              <w:rPr>
                <w:rFonts w:ascii="Times New Roman" w:eastAsia="Times New Roman" w:hAnsi="Times New Roman" w:cs="Times New Roman"/>
                <w:sz w:val="20"/>
                <w:szCs w:val="20"/>
              </w:rPr>
              <w:t>av_hh_age</w:t>
            </w:r>
            <w:proofErr w:type="spellEnd"/>
          </w:p>
        </w:tc>
        <w:tc>
          <w:tcPr>
            <w:tcW w:w="1245" w:type="dxa"/>
          </w:tcPr>
          <w:p w14:paraId="6F3DAD54" w14:textId="38A0AA8C" w:rsidR="4344E3EB" w:rsidRDefault="4344E3EB" w:rsidP="529BA62C">
            <w:pPr>
              <w:rPr>
                <w:rFonts w:ascii="Times New Roman" w:eastAsia="Times New Roman" w:hAnsi="Times New Roman" w:cs="Times New Roman"/>
                <w:sz w:val="20"/>
                <w:szCs w:val="20"/>
              </w:rPr>
            </w:pPr>
            <w:proofErr w:type="spellStart"/>
            <w:r w:rsidRPr="529BA62C">
              <w:rPr>
                <w:rFonts w:ascii="Times New Roman" w:eastAsia="Times New Roman" w:hAnsi="Times New Roman" w:cs="Times New Roman"/>
                <w:sz w:val="20"/>
                <w:szCs w:val="20"/>
              </w:rPr>
              <w:t>agey</w:t>
            </w:r>
            <w:proofErr w:type="spellEnd"/>
          </w:p>
        </w:tc>
        <w:tc>
          <w:tcPr>
            <w:tcW w:w="1755" w:type="dxa"/>
          </w:tcPr>
          <w:p w14:paraId="5FF47913" w14:textId="7A30E788"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Numeric</w:t>
            </w:r>
          </w:p>
        </w:tc>
        <w:tc>
          <w:tcPr>
            <w:tcW w:w="4275" w:type="dxa"/>
          </w:tcPr>
          <w:p w14:paraId="22CAF00C" w14:textId="575EA063"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Average age in years for household.</w:t>
            </w:r>
          </w:p>
          <w:p w14:paraId="416E9665" w14:textId="2D141099" w:rsidR="529BA62C" w:rsidRDefault="529BA62C" w:rsidP="529BA62C">
            <w:pPr>
              <w:rPr>
                <w:rFonts w:ascii="Times New Roman" w:eastAsia="Times New Roman" w:hAnsi="Times New Roman" w:cs="Times New Roman"/>
                <w:sz w:val="20"/>
                <w:szCs w:val="20"/>
              </w:rPr>
            </w:pPr>
          </w:p>
          <w:p w14:paraId="0E481178" w14:textId="0CC96B91"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 xml:space="preserve">Determined by grouping individuals by </w:t>
            </w:r>
          </w:p>
          <w:p w14:paraId="36F7FEDB" w14:textId="2D46207E"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 xml:space="preserve">household id then - </w:t>
            </w:r>
            <w:proofErr w:type="spellStart"/>
            <w:r w:rsidRPr="529BA62C">
              <w:rPr>
                <w:rFonts w:ascii="Times New Roman" w:eastAsia="Times New Roman" w:hAnsi="Times New Roman" w:cs="Times New Roman"/>
                <w:sz w:val="20"/>
                <w:szCs w:val="20"/>
              </w:rPr>
              <w:t>agey</w:t>
            </w:r>
            <w:proofErr w:type="spellEnd"/>
            <w:r w:rsidRPr="529BA62C">
              <w:rPr>
                <w:rFonts w:ascii="Times New Roman" w:eastAsia="Times New Roman" w:hAnsi="Times New Roman" w:cs="Times New Roman"/>
                <w:sz w:val="20"/>
                <w:szCs w:val="20"/>
              </w:rPr>
              <w:t xml:space="preserve"> = </w:t>
            </w:r>
          </w:p>
          <w:p w14:paraId="31B63F56" w14:textId="2D8BF107"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round(mean(</w:t>
            </w:r>
            <w:proofErr w:type="spellStart"/>
            <w:r w:rsidRPr="529BA62C">
              <w:rPr>
                <w:rFonts w:ascii="Times New Roman" w:eastAsia="Times New Roman" w:hAnsi="Times New Roman" w:cs="Times New Roman"/>
                <w:sz w:val="20"/>
                <w:szCs w:val="20"/>
              </w:rPr>
              <w:t>agey</w:t>
            </w:r>
            <w:proofErr w:type="spellEnd"/>
            <w:r w:rsidRPr="529BA62C">
              <w:rPr>
                <w:rFonts w:ascii="Times New Roman" w:eastAsia="Times New Roman" w:hAnsi="Times New Roman" w:cs="Times New Roman"/>
                <w:sz w:val="20"/>
                <w:szCs w:val="20"/>
              </w:rPr>
              <w:t>), 1)</w:t>
            </w:r>
          </w:p>
        </w:tc>
      </w:tr>
      <w:tr w:rsidR="529BA62C" w14:paraId="09FF4D5D" w14:textId="77777777" w:rsidTr="529BA62C">
        <w:tc>
          <w:tcPr>
            <w:tcW w:w="2085" w:type="dxa"/>
          </w:tcPr>
          <w:p w14:paraId="19E6F0BC" w14:textId="5F6E7E46"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male</w:t>
            </w:r>
          </w:p>
        </w:tc>
        <w:tc>
          <w:tcPr>
            <w:tcW w:w="1245" w:type="dxa"/>
          </w:tcPr>
          <w:p w14:paraId="46A489B2" w14:textId="007C933D"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sex</w:t>
            </w:r>
          </w:p>
        </w:tc>
        <w:tc>
          <w:tcPr>
            <w:tcW w:w="1755" w:type="dxa"/>
          </w:tcPr>
          <w:p w14:paraId="25EAFE35" w14:textId="31C446EB"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Numeric</w:t>
            </w:r>
          </w:p>
        </w:tc>
        <w:tc>
          <w:tcPr>
            <w:tcW w:w="4275" w:type="dxa"/>
          </w:tcPr>
          <w:p w14:paraId="0E0E598F" w14:textId="2FE8FDC5"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Total number of males in household</w:t>
            </w:r>
          </w:p>
          <w:p w14:paraId="3E43FF90" w14:textId="0F49AC1A" w:rsidR="529BA62C" w:rsidRDefault="529BA62C" w:rsidP="529BA62C">
            <w:pPr>
              <w:rPr>
                <w:rFonts w:ascii="Times New Roman" w:eastAsia="Times New Roman" w:hAnsi="Times New Roman" w:cs="Times New Roman"/>
                <w:sz w:val="20"/>
                <w:szCs w:val="20"/>
              </w:rPr>
            </w:pPr>
          </w:p>
          <w:p w14:paraId="52CD3F01" w14:textId="7BB112C2"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 xml:space="preserve">Determined by grouping individuals by </w:t>
            </w:r>
          </w:p>
          <w:p w14:paraId="10AFE39F" w14:textId="79A5D79A"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 xml:space="preserve">household id then counting the number </w:t>
            </w:r>
          </w:p>
          <w:p w14:paraId="42D7EA89" w14:textId="6BBBF3E6"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lastRenderedPageBreak/>
              <w:t>applicable factor levels</w:t>
            </w:r>
          </w:p>
        </w:tc>
      </w:tr>
      <w:tr w:rsidR="529BA62C" w14:paraId="3E197D31" w14:textId="77777777" w:rsidTr="529BA62C">
        <w:tc>
          <w:tcPr>
            <w:tcW w:w="2085" w:type="dxa"/>
          </w:tcPr>
          <w:p w14:paraId="441EFF93" w14:textId="1848016C"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lastRenderedPageBreak/>
              <w:t>female</w:t>
            </w:r>
          </w:p>
        </w:tc>
        <w:tc>
          <w:tcPr>
            <w:tcW w:w="1245" w:type="dxa"/>
          </w:tcPr>
          <w:p w14:paraId="661F064F" w14:textId="0E6520D1"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sex</w:t>
            </w:r>
          </w:p>
        </w:tc>
        <w:tc>
          <w:tcPr>
            <w:tcW w:w="1755" w:type="dxa"/>
          </w:tcPr>
          <w:p w14:paraId="62C08C63" w14:textId="428B1133"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Numeric</w:t>
            </w:r>
          </w:p>
        </w:tc>
        <w:tc>
          <w:tcPr>
            <w:tcW w:w="4275" w:type="dxa"/>
          </w:tcPr>
          <w:p w14:paraId="5A3D1895" w14:textId="0B8B01BE"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Total number of females in household</w:t>
            </w:r>
          </w:p>
        </w:tc>
      </w:tr>
      <w:tr w:rsidR="529BA62C" w14:paraId="18DED6D7" w14:textId="77777777" w:rsidTr="529BA62C">
        <w:tc>
          <w:tcPr>
            <w:tcW w:w="2085" w:type="dxa"/>
          </w:tcPr>
          <w:p w14:paraId="46DA2BBB" w14:textId="49F733AA" w:rsidR="4344E3EB" w:rsidRDefault="4344E3EB" w:rsidP="529BA62C">
            <w:pPr>
              <w:rPr>
                <w:rFonts w:ascii="Times New Roman" w:eastAsia="Times New Roman" w:hAnsi="Times New Roman" w:cs="Times New Roman"/>
                <w:sz w:val="20"/>
                <w:szCs w:val="20"/>
              </w:rPr>
            </w:pPr>
            <w:proofErr w:type="spellStart"/>
            <w:r w:rsidRPr="529BA62C">
              <w:rPr>
                <w:rFonts w:ascii="Times New Roman" w:eastAsia="Times New Roman" w:hAnsi="Times New Roman" w:cs="Times New Roman"/>
                <w:sz w:val="20"/>
                <w:szCs w:val="20"/>
              </w:rPr>
              <w:t>male_help</w:t>
            </w:r>
            <w:proofErr w:type="spellEnd"/>
          </w:p>
        </w:tc>
        <w:tc>
          <w:tcPr>
            <w:tcW w:w="1245" w:type="dxa"/>
          </w:tcPr>
          <w:p w14:paraId="14A9EC70" w14:textId="729C5186"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s8cq17a</w:t>
            </w:r>
          </w:p>
        </w:tc>
        <w:tc>
          <w:tcPr>
            <w:tcW w:w="1755" w:type="dxa"/>
          </w:tcPr>
          <w:p w14:paraId="24687141" w14:textId="5167CEC1"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Numeric</w:t>
            </w:r>
          </w:p>
        </w:tc>
        <w:tc>
          <w:tcPr>
            <w:tcW w:w="4275" w:type="dxa"/>
          </w:tcPr>
          <w:p w14:paraId="10B1634D" w14:textId="095F9EC8"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Taken directly from sec8c data set</w:t>
            </w:r>
          </w:p>
        </w:tc>
      </w:tr>
      <w:tr w:rsidR="529BA62C" w14:paraId="11F4798C" w14:textId="77777777" w:rsidTr="529BA62C">
        <w:tc>
          <w:tcPr>
            <w:tcW w:w="2085" w:type="dxa"/>
          </w:tcPr>
          <w:p w14:paraId="55AE15F2" w14:textId="46FF5ED4" w:rsidR="4344E3EB" w:rsidRDefault="4344E3EB" w:rsidP="529BA62C">
            <w:pPr>
              <w:rPr>
                <w:rFonts w:ascii="Times New Roman" w:eastAsia="Times New Roman" w:hAnsi="Times New Roman" w:cs="Times New Roman"/>
                <w:sz w:val="20"/>
                <w:szCs w:val="20"/>
              </w:rPr>
            </w:pPr>
            <w:proofErr w:type="spellStart"/>
            <w:r w:rsidRPr="529BA62C">
              <w:rPr>
                <w:rFonts w:ascii="Times New Roman" w:eastAsia="Times New Roman" w:hAnsi="Times New Roman" w:cs="Times New Roman"/>
                <w:sz w:val="20"/>
                <w:szCs w:val="20"/>
              </w:rPr>
              <w:t>female_help</w:t>
            </w:r>
            <w:proofErr w:type="spellEnd"/>
          </w:p>
        </w:tc>
        <w:tc>
          <w:tcPr>
            <w:tcW w:w="1245" w:type="dxa"/>
          </w:tcPr>
          <w:p w14:paraId="01E41894" w14:textId="68727185"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s8cq17b</w:t>
            </w:r>
          </w:p>
        </w:tc>
        <w:tc>
          <w:tcPr>
            <w:tcW w:w="1755" w:type="dxa"/>
          </w:tcPr>
          <w:p w14:paraId="3A11D56E" w14:textId="66C0894F"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Numeric</w:t>
            </w:r>
          </w:p>
        </w:tc>
        <w:tc>
          <w:tcPr>
            <w:tcW w:w="4275" w:type="dxa"/>
          </w:tcPr>
          <w:p w14:paraId="7754D3D5" w14:textId="02D77743" w:rsidR="4344E3EB" w:rsidRDefault="4344E3EB" w:rsidP="529BA62C">
            <w:pPr>
              <w:rPr>
                <w:rFonts w:ascii="Times New Roman" w:eastAsia="Times New Roman" w:hAnsi="Times New Roman" w:cs="Times New Roman"/>
                <w:sz w:val="20"/>
                <w:szCs w:val="20"/>
              </w:rPr>
            </w:pPr>
            <w:r w:rsidRPr="529BA62C">
              <w:rPr>
                <w:rFonts w:ascii="Times New Roman" w:eastAsia="Times New Roman" w:hAnsi="Times New Roman" w:cs="Times New Roman"/>
                <w:sz w:val="20"/>
                <w:szCs w:val="20"/>
              </w:rPr>
              <w:t>Taken directly from sec8c data set</w:t>
            </w:r>
          </w:p>
        </w:tc>
      </w:tr>
    </w:tbl>
    <w:p w14:paraId="40D2B05D" w14:textId="54E64F6B" w:rsidR="529BA62C" w:rsidRDefault="529BA62C" w:rsidP="529BA62C">
      <w:pPr>
        <w:ind w:left="720" w:firstLine="720"/>
        <w:rPr>
          <w:rFonts w:ascii="Times New Roman" w:eastAsia="Times New Roman" w:hAnsi="Times New Roman" w:cs="Times New Roman"/>
          <w:sz w:val="24"/>
          <w:szCs w:val="24"/>
        </w:rPr>
      </w:pPr>
      <w:r>
        <w:br/>
      </w:r>
      <w:r>
        <w:br/>
      </w:r>
      <w:r w:rsidR="55420B4E" w:rsidRPr="529BA62C">
        <w:rPr>
          <w:rFonts w:ascii="Times New Roman" w:eastAsia="Times New Roman" w:hAnsi="Times New Roman" w:cs="Times New Roman"/>
          <w:sz w:val="24"/>
          <w:szCs w:val="24"/>
        </w:rPr>
        <w:t xml:space="preserve">The datasets used for the land variables </w:t>
      </w:r>
      <w:r w:rsidR="16A2BBAF" w:rsidRPr="529BA62C">
        <w:rPr>
          <w:rFonts w:ascii="Times New Roman" w:eastAsia="Times New Roman" w:hAnsi="Times New Roman" w:cs="Times New Roman"/>
          <w:sz w:val="24"/>
          <w:szCs w:val="24"/>
        </w:rPr>
        <w:t>are as follow</w:t>
      </w:r>
      <w:r w:rsidR="55420B4E" w:rsidRPr="529BA62C">
        <w:rPr>
          <w:rFonts w:ascii="Times New Roman" w:eastAsia="Times New Roman" w:hAnsi="Times New Roman" w:cs="Times New Roman"/>
          <w:sz w:val="24"/>
          <w:szCs w:val="24"/>
        </w:rPr>
        <w:t>s:</w:t>
      </w:r>
    </w:p>
    <w:p w14:paraId="3AEA4EC2" w14:textId="47982D28" w:rsidR="55420B4E" w:rsidRDefault="002308AF" w:rsidP="529BA62C">
      <w:pPr>
        <w:ind w:firstLine="720"/>
        <w:rPr>
          <w:rFonts w:ascii="Times New Roman" w:eastAsia="Times New Roman" w:hAnsi="Times New Roman" w:cs="Times New Roman"/>
          <w:sz w:val="24"/>
          <w:szCs w:val="24"/>
        </w:rPr>
      </w:pPr>
      <w:r>
        <w:rPr>
          <w:noProof/>
          <w:sz w:val="16"/>
          <w:szCs w:val="16"/>
        </w:rPr>
        <mc:AlternateContent>
          <mc:Choice Requires="wps">
            <w:drawing>
              <wp:anchor distT="0" distB="0" distL="114300" distR="114300" simplePos="0" relativeHeight="251658241" behindDoc="0" locked="0" layoutInCell="1" allowOverlap="1" wp14:anchorId="79572C7C" wp14:editId="164A0AA2">
                <wp:simplePos x="0" y="0"/>
                <wp:positionH relativeFrom="column">
                  <wp:posOffset>1308100</wp:posOffset>
                </wp:positionH>
                <wp:positionV relativeFrom="paragraph">
                  <wp:posOffset>1227455</wp:posOffset>
                </wp:positionV>
                <wp:extent cx="2794000" cy="2413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2794000" cy="241300"/>
                        </a:xfrm>
                        <a:prstGeom prst="rect">
                          <a:avLst/>
                        </a:prstGeom>
                        <a:solidFill>
                          <a:schemeClr val="lt1"/>
                        </a:solidFill>
                        <a:ln w="6350">
                          <a:solidFill>
                            <a:prstClr val="black"/>
                          </a:solidFill>
                        </a:ln>
                      </wps:spPr>
                      <wps:txbx>
                        <w:txbxContent>
                          <w:p w14:paraId="17EEF4C7" w14:textId="5A215971" w:rsidR="002308AF" w:rsidRPr="002308AF" w:rsidRDefault="002308AF" w:rsidP="002308AF">
                            <w:pPr>
                              <w:jc w:val="center"/>
                              <w:rPr>
                                <w:rFonts w:ascii="Times New Roman" w:hAnsi="Times New Roman" w:cs="Times New Roman"/>
                              </w:rPr>
                            </w:pPr>
                            <w:r w:rsidRPr="002308AF">
                              <w:rPr>
                                <w:rFonts w:ascii="Times New Roman" w:hAnsi="Times New Roman" w:cs="Times New Roman"/>
                              </w:rPr>
                              <w:t>Table 2: Land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572C7C" id="Text Box 3" o:spid="_x0000_s1027" type="#_x0000_t202" style="position:absolute;left:0;text-align:left;margin-left:103pt;margin-top:96.65pt;width:220pt;height:19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" fillcolor="white [3201]" strokeweight=".5pt">
                <v:textbox>
                  <w:txbxContent>
                    <w:p w14:paraId="17EEF4C7" w14:textId="5A215971" w:rsidR="002308AF" w:rsidRPr="002308AF" w:rsidRDefault="002308AF" w:rsidP="002308AF">
                      <w:pPr>
                        <w:jc w:val="center"/>
                        <w:rPr>
                          <w:rFonts w:ascii="Times New Roman" w:hAnsi="Times New Roman" w:cs="Times New Roman"/>
                        </w:rPr>
                      </w:pPr>
                      <w:r w:rsidRPr="002308AF">
                        <w:rPr>
                          <w:rFonts w:ascii="Times New Roman" w:hAnsi="Times New Roman" w:cs="Times New Roman"/>
                        </w:rPr>
                        <w:t>Table 2: Land Variables</w:t>
                      </w:r>
                    </w:p>
                  </w:txbxContent>
                </v:textbox>
              </v:shape>
            </w:pict>
          </mc:Fallback>
        </mc:AlternateContent>
      </w:r>
      <w:r w:rsidR="55420B4E" w:rsidRPr="529BA62C">
        <w:rPr>
          <w:rFonts w:ascii="Times New Roman" w:eastAsia="Times New Roman" w:hAnsi="Times New Roman" w:cs="Times New Roman"/>
          <w:sz w:val="24"/>
          <w:szCs w:val="24"/>
        </w:rPr>
        <w:t>INC10: Revenue from sale of cash crops</w:t>
      </w:r>
      <w:r w:rsidR="3CD88DFD" w:rsidRPr="529BA62C">
        <w:rPr>
          <w:rFonts w:ascii="Times New Roman" w:eastAsia="Times New Roman" w:hAnsi="Times New Roman" w:cs="Times New Roman"/>
          <w:sz w:val="24"/>
          <w:szCs w:val="24"/>
        </w:rPr>
        <w:t>, I</w:t>
      </w:r>
      <w:r w:rsidR="55420B4E" w:rsidRPr="529BA62C">
        <w:rPr>
          <w:rFonts w:ascii="Times New Roman" w:eastAsia="Times New Roman" w:hAnsi="Times New Roman" w:cs="Times New Roman"/>
          <w:sz w:val="24"/>
          <w:szCs w:val="24"/>
        </w:rPr>
        <w:t>NC11: ROOTSV = Revenue from sale of roots/fruits/vegetables, INC12: OTHAGINC = Revenue from other agricultural income, and INC13: INCTRCRP = Revenue from transformed crops</w:t>
      </w:r>
      <w:r w:rsidR="2011606D" w:rsidRPr="529BA62C">
        <w:rPr>
          <w:rFonts w:ascii="Times New Roman" w:eastAsia="Times New Roman" w:hAnsi="Times New Roman" w:cs="Times New Roman"/>
          <w:sz w:val="24"/>
          <w:szCs w:val="24"/>
        </w:rPr>
        <w:t xml:space="preserve">. </w:t>
      </w:r>
      <w:r w:rsidR="55420B4E" w:rsidRPr="529BA62C">
        <w:rPr>
          <w:rFonts w:ascii="Times New Roman" w:eastAsia="Times New Roman" w:hAnsi="Times New Roman" w:cs="Times New Roman"/>
          <w:sz w:val="24"/>
          <w:szCs w:val="24"/>
        </w:rPr>
        <w:t xml:space="preserve">On the expense side, DTC-4 </w:t>
      </w:r>
      <w:r w:rsidR="5A25046D" w:rsidRPr="529BA62C">
        <w:rPr>
          <w:rFonts w:ascii="Times New Roman" w:eastAsia="Times New Roman" w:hAnsi="Times New Roman" w:cs="Times New Roman"/>
          <w:sz w:val="24"/>
          <w:szCs w:val="24"/>
        </w:rPr>
        <w:t>chose to use the same EXP3 through EXP7, as listed earlier in the household section.</w:t>
      </w:r>
      <w:r w:rsidR="6A8C7B3B" w:rsidRPr="529BA62C">
        <w:rPr>
          <w:rFonts w:ascii="Times New Roman" w:eastAsia="Times New Roman" w:hAnsi="Times New Roman" w:cs="Times New Roman"/>
          <w:sz w:val="24"/>
          <w:szCs w:val="24"/>
        </w:rPr>
        <w:t xml:space="preserve"> Other important datasets include SEC8A1: Land, </w:t>
      </w:r>
      <w:r w:rsidR="0D172704" w:rsidRPr="529BA62C">
        <w:rPr>
          <w:rFonts w:ascii="Times New Roman" w:eastAsia="Times New Roman" w:hAnsi="Times New Roman" w:cs="Times New Roman"/>
          <w:sz w:val="24"/>
          <w:szCs w:val="24"/>
        </w:rPr>
        <w:t xml:space="preserve">SEC8A2: Livestock and Fishing, </w:t>
      </w:r>
      <w:r w:rsidR="390C7B2B" w:rsidRPr="529BA62C">
        <w:rPr>
          <w:rFonts w:ascii="Times New Roman" w:eastAsia="Times New Roman" w:hAnsi="Times New Roman" w:cs="Times New Roman"/>
          <w:sz w:val="24"/>
          <w:szCs w:val="24"/>
        </w:rPr>
        <w:t xml:space="preserve">SEC8A3: Agriculture equipment, and </w:t>
      </w:r>
      <w:r w:rsidR="6A8C7B3B" w:rsidRPr="529BA62C">
        <w:rPr>
          <w:rFonts w:ascii="Times New Roman" w:eastAsia="Times New Roman" w:hAnsi="Times New Roman" w:cs="Times New Roman"/>
          <w:sz w:val="24"/>
          <w:szCs w:val="24"/>
        </w:rPr>
        <w:t>SEC8B: Plot details</w:t>
      </w:r>
      <w:r w:rsidR="018587E4" w:rsidRPr="529BA62C">
        <w:rPr>
          <w:rFonts w:ascii="Times New Roman" w:eastAsia="Times New Roman" w:hAnsi="Times New Roman" w:cs="Times New Roman"/>
          <w:sz w:val="24"/>
          <w:szCs w:val="24"/>
        </w:rPr>
        <w:t>.</w:t>
      </w:r>
    </w:p>
    <w:p w14:paraId="36D3E0D6" w14:textId="4D516B8F" w:rsidR="0397DF42" w:rsidRDefault="0397DF42" w:rsidP="0397DF42">
      <w:pPr>
        <w:rPr>
          <w:rFonts w:ascii="Times New Roman" w:eastAsia="Times New Roman" w:hAnsi="Times New Roman" w:cs="Times New Roman"/>
        </w:rPr>
      </w:pPr>
      <w:commentRangeStart w:id="20"/>
      <w:commentRangeEnd w:id="20"/>
      <w:r>
        <w:rPr>
          <w:rStyle w:val="CommentReference"/>
        </w:rPr>
        <w:commentReference w:id="20"/>
      </w:r>
    </w:p>
    <w:tbl>
      <w:tblPr>
        <w:tblStyle w:val="TableGrid"/>
        <w:tblW w:w="0" w:type="auto"/>
        <w:tblLook w:val="06A0" w:firstRow="1" w:lastRow="0" w:firstColumn="1" w:lastColumn="0" w:noHBand="1" w:noVBand="1"/>
      </w:tblPr>
      <w:tblGrid>
        <w:gridCol w:w="2085"/>
        <w:gridCol w:w="1244"/>
        <w:gridCol w:w="1753"/>
        <w:gridCol w:w="4268"/>
      </w:tblGrid>
      <w:tr w:rsidR="0397DF42" w14:paraId="39F1B506" w14:textId="77777777" w:rsidTr="0397DF42">
        <w:tc>
          <w:tcPr>
            <w:tcW w:w="2085" w:type="dxa"/>
          </w:tcPr>
          <w:p w14:paraId="2214B1A0" w14:textId="00B1D86F" w:rsidR="0397DF42" w:rsidRDefault="0397DF42" w:rsidP="0397DF42">
            <w:pPr>
              <w:rPr>
                <w:rFonts w:ascii="Times New Roman" w:eastAsia="Times New Roman" w:hAnsi="Times New Roman" w:cs="Times New Roman"/>
                <w:sz w:val="20"/>
                <w:szCs w:val="20"/>
              </w:rPr>
            </w:pPr>
            <w:r w:rsidRPr="0397DF42">
              <w:rPr>
                <w:rFonts w:ascii="Times New Roman" w:eastAsia="Times New Roman" w:hAnsi="Times New Roman" w:cs="Times New Roman"/>
                <w:sz w:val="20"/>
                <w:szCs w:val="20"/>
              </w:rPr>
              <w:t>Name</w:t>
            </w:r>
          </w:p>
        </w:tc>
        <w:tc>
          <w:tcPr>
            <w:tcW w:w="1245" w:type="dxa"/>
          </w:tcPr>
          <w:p w14:paraId="1AD07586" w14:textId="0AD3ACAA" w:rsidR="0397DF42" w:rsidRDefault="0397DF42" w:rsidP="0397DF42">
            <w:pPr>
              <w:rPr>
                <w:rFonts w:ascii="Times New Roman" w:eastAsia="Times New Roman" w:hAnsi="Times New Roman" w:cs="Times New Roman"/>
                <w:sz w:val="20"/>
                <w:szCs w:val="20"/>
              </w:rPr>
            </w:pPr>
            <w:r w:rsidRPr="0397DF42">
              <w:rPr>
                <w:rFonts w:ascii="Times New Roman" w:eastAsia="Times New Roman" w:hAnsi="Times New Roman" w:cs="Times New Roman"/>
                <w:sz w:val="20"/>
                <w:szCs w:val="20"/>
              </w:rPr>
              <w:t>Alternate Name</w:t>
            </w:r>
          </w:p>
        </w:tc>
        <w:tc>
          <w:tcPr>
            <w:tcW w:w="1755" w:type="dxa"/>
          </w:tcPr>
          <w:p w14:paraId="7E709924" w14:textId="1E6C0176" w:rsidR="0397DF42" w:rsidRDefault="0397DF42" w:rsidP="0397DF42">
            <w:pPr>
              <w:rPr>
                <w:rFonts w:ascii="Times New Roman" w:eastAsia="Times New Roman" w:hAnsi="Times New Roman" w:cs="Times New Roman"/>
                <w:sz w:val="20"/>
                <w:szCs w:val="20"/>
              </w:rPr>
            </w:pPr>
            <w:r w:rsidRPr="0397DF42">
              <w:rPr>
                <w:rFonts w:ascii="Times New Roman" w:eastAsia="Times New Roman" w:hAnsi="Times New Roman" w:cs="Times New Roman"/>
                <w:sz w:val="20"/>
                <w:szCs w:val="20"/>
              </w:rPr>
              <w:t>Type</w:t>
            </w:r>
          </w:p>
        </w:tc>
        <w:tc>
          <w:tcPr>
            <w:tcW w:w="4275" w:type="dxa"/>
          </w:tcPr>
          <w:p w14:paraId="6F8BFCBD" w14:textId="549428ED" w:rsidR="0397DF42" w:rsidRDefault="0397DF42" w:rsidP="0397DF42">
            <w:pPr>
              <w:rPr>
                <w:rFonts w:ascii="Times New Roman" w:eastAsia="Times New Roman" w:hAnsi="Times New Roman" w:cs="Times New Roman"/>
                <w:sz w:val="20"/>
                <w:szCs w:val="20"/>
              </w:rPr>
            </w:pPr>
            <w:r w:rsidRPr="0397DF42">
              <w:rPr>
                <w:rFonts w:ascii="Times New Roman" w:eastAsia="Times New Roman" w:hAnsi="Times New Roman" w:cs="Times New Roman"/>
                <w:sz w:val="20"/>
                <w:szCs w:val="20"/>
              </w:rPr>
              <w:t>Definition</w:t>
            </w:r>
          </w:p>
        </w:tc>
      </w:tr>
      <w:tr w:rsidR="0397DF42" w14:paraId="71D0F4B4" w14:textId="77777777" w:rsidTr="0397DF42">
        <w:tc>
          <w:tcPr>
            <w:tcW w:w="2085" w:type="dxa"/>
          </w:tcPr>
          <w:p w14:paraId="59B4BFBB" w14:textId="046ED5E2" w:rsidR="0397DF42" w:rsidRDefault="0397DF42" w:rsidP="0397DF42">
            <w:pPr>
              <w:rPr>
                <w:rFonts w:ascii="Times New Roman" w:eastAsia="Times New Roman" w:hAnsi="Times New Roman" w:cs="Times New Roman"/>
                <w:sz w:val="20"/>
                <w:szCs w:val="20"/>
              </w:rPr>
            </w:pPr>
            <w:r w:rsidRPr="0397DF42">
              <w:rPr>
                <w:rFonts w:ascii="Times New Roman" w:eastAsia="Times New Roman" w:hAnsi="Times New Roman" w:cs="Times New Roman"/>
                <w:sz w:val="20"/>
                <w:szCs w:val="20"/>
              </w:rPr>
              <w:t>income10_final</w:t>
            </w:r>
          </w:p>
        </w:tc>
        <w:tc>
          <w:tcPr>
            <w:tcW w:w="1245" w:type="dxa"/>
          </w:tcPr>
          <w:p w14:paraId="72DDAE75" w14:textId="193711F2" w:rsidR="0397DF42" w:rsidRDefault="0397DF42" w:rsidP="0397DF42">
            <w:pPr>
              <w:rPr>
                <w:rFonts w:ascii="Times New Roman" w:eastAsia="Times New Roman" w:hAnsi="Times New Roman" w:cs="Times New Roman"/>
                <w:sz w:val="20"/>
                <w:szCs w:val="20"/>
              </w:rPr>
            </w:pPr>
            <w:r w:rsidRPr="0397DF42">
              <w:rPr>
                <w:rFonts w:ascii="Times New Roman" w:eastAsia="Times New Roman" w:hAnsi="Times New Roman" w:cs="Times New Roman"/>
                <w:sz w:val="20"/>
                <w:szCs w:val="20"/>
              </w:rPr>
              <w:t>N/A</w:t>
            </w:r>
          </w:p>
        </w:tc>
        <w:tc>
          <w:tcPr>
            <w:tcW w:w="1755" w:type="dxa"/>
          </w:tcPr>
          <w:p w14:paraId="1B32A269" w14:textId="30BF25A2" w:rsidR="0397DF42" w:rsidRDefault="0397DF42" w:rsidP="0397DF42">
            <w:pPr>
              <w:rPr>
                <w:rFonts w:ascii="Times New Roman" w:eastAsia="Times New Roman" w:hAnsi="Times New Roman" w:cs="Times New Roman"/>
                <w:sz w:val="20"/>
                <w:szCs w:val="20"/>
              </w:rPr>
            </w:pPr>
            <w:r w:rsidRPr="0397DF42">
              <w:rPr>
                <w:rFonts w:ascii="Times New Roman" w:eastAsia="Times New Roman" w:hAnsi="Times New Roman" w:cs="Times New Roman"/>
                <w:sz w:val="20"/>
                <w:szCs w:val="20"/>
              </w:rPr>
              <w:t>Numeric</w:t>
            </w:r>
          </w:p>
        </w:tc>
        <w:tc>
          <w:tcPr>
            <w:tcW w:w="4275" w:type="dxa"/>
          </w:tcPr>
          <w:p w14:paraId="4C347967" w14:textId="608062E4" w:rsidR="0397DF42" w:rsidRDefault="0397DF42" w:rsidP="0397DF42">
            <w:pPr>
              <w:rPr>
                <w:rFonts w:ascii="Times New Roman" w:eastAsia="Times New Roman" w:hAnsi="Times New Roman" w:cs="Times New Roman"/>
                <w:sz w:val="20"/>
                <w:szCs w:val="20"/>
              </w:rPr>
            </w:pPr>
            <w:r w:rsidRPr="0397DF42">
              <w:rPr>
                <w:rFonts w:ascii="Times New Roman" w:eastAsia="Times New Roman" w:hAnsi="Times New Roman" w:cs="Times New Roman"/>
                <w:sz w:val="20"/>
                <w:szCs w:val="20"/>
              </w:rPr>
              <w:t>Shows how much revenue was produced from each cash crop, labeled by the unique cluster/id “key”</w:t>
            </w:r>
          </w:p>
        </w:tc>
      </w:tr>
      <w:tr w:rsidR="0397DF42" w14:paraId="161FCEB8" w14:textId="77777777" w:rsidTr="0397DF42">
        <w:tc>
          <w:tcPr>
            <w:tcW w:w="2085" w:type="dxa"/>
          </w:tcPr>
          <w:p w14:paraId="0ED72064" w14:textId="039B2B1C" w:rsidR="0397DF42" w:rsidRDefault="0397DF42" w:rsidP="0397DF42">
            <w:pPr>
              <w:rPr>
                <w:rFonts w:ascii="Times New Roman" w:eastAsia="Times New Roman" w:hAnsi="Times New Roman" w:cs="Times New Roman"/>
                <w:sz w:val="20"/>
                <w:szCs w:val="20"/>
              </w:rPr>
            </w:pPr>
            <w:r w:rsidRPr="0397DF42">
              <w:rPr>
                <w:rFonts w:ascii="Times New Roman" w:eastAsia="Times New Roman" w:hAnsi="Times New Roman" w:cs="Times New Roman"/>
                <w:sz w:val="20"/>
                <w:szCs w:val="20"/>
              </w:rPr>
              <w:t>income11_final</w:t>
            </w:r>
          </w:p>
        </w:tc>
        <w:tc>
          <w:tcPr>
            <w:tcW w:w="1245" w:type="dxa"/>
          </w:tcPr>
          <w:p w14:paraId="7D7054E5" w14:textId="255F1649" w:rsidR="0397DF42" w:rsidRDefault="0397DF42" w:rsidP="0397DF42">
            <w:pPr>
              <w:rPr>
                <w:rFonts w:ascii="Times New Roman" w:eastAsia="Times New Roman" w:hAnsi="Times New Roman" w:cs="Times New Roman"/>
                <w:sz w:val="20"/>
                <w:szCs w:val="20"/>
              </w:rPr>
            </w:pPr>
            <w:r w:rsidRPr="0397DF42">
              <w:rPr>
                <w:rFonts w:ascii="Times New Roman" w:eastAsia="Times New Roman" w:hAnsi="Times New Roman" w:cs="Times New Roman"/>
                <w:sz w:val="20"/>
                <w:szCs w:val="20"/>
              </w:rPr>
              <w:t>N/A</w:t>
            </w:r>
          </w:p>
        </w:tc>
        <w:tc>
          <w:tcPr>
            <w:tcW w:w="1755" w:type="dxa"/>
          </w:tcPr>
          <w:p w14:paraId="299F2AA5" w14:textId="2AA191CC" w:rsidR="0397DF42" w:rsidRDefault="0397DF42" w:rsidP="0397DF42">
            <w:pPr>
              <w:rPr>
                <w:rFonts w:ascii="Times New Roman" w:eastAsia="Times New Roman" w:hAnsi="Times New Roman" w:cs="Times New Roman"/>
                <w:sz w:val="20"/>
                <w:szCs w:val="20"/>
              </w:rPr>
            </w:pPr>
            <w:r w:rsidRPr="0397DF42">
              <w:rPr>
                <w:rFonts w:ascii="Times New Roman" w:eastAsia="Times New Roman" w:hAnsi="Times New Roman" w:cs="Times New Roman"/>
                <w:sz w:val="20"/>
                <w:szCs w:val="20"/>
              </w:rPr>
              <w:t>Numeric</w:t>
            </w:r>
          </w:p>
        </w:tc>
        <w:tc>
          <w:tcPr>
            <w:tcW w:w="4275" w:type="dxa"/>
          </w:tcPr>
          <w:p w14:paraId="3247B85E" w14:textId="00D564F9" w:rsidR="0397DF42" w:rsidRDefault="0397DF42" w:rsidP="0397DF42">
            <w:pPr>
              <w:rPr>
                <w:rFonts w:ascii="Times New Roman" w:eastAsia="Times New Roman" w:hAnsi="Times New Roman" w:cs="Times New Roman"/>
                <w:sz w:val="20"/>
                <w:szCs w:val="20"/>
              </w:rPr>
            </w:pPr>
            <w:r w:rsidRPr="0397DF42">
              <w:rPr>
                <w:rFonts w:ascii="Times New Roman" w:eastAsia="Times New Roman" w:hAnsi="Times New Roman" w:cs="Times New Roman"/>
                <w:sz w:val="20"/>
                <w:szCs w:val="20"/>
              </w:rPr>
              <w:t xml:space="preserve">Shows how much revenue </w:t>
            </w:r>
            <w:proofErr w:type="spellStart"/>
            <w:r w:rsidRPr="0397DF42">
              <w:rPr>
                <w:rFonts w:ascii="Times New Roman" w:eastAsia="Times New Roman" w:hAnsi="Times New Roman" w:cs="Times New Roman"/>
                <w:sz w:val="20"/>
                <w:szCs w:val="20"/>
              </w:rPr>
              <w:t>ws</w:t>
            </w:r>
            <w:proofErr w:type="spellEnd"/>
            <w:r w:rsidRPr="0397DF42">
              <w:rPr>
                <w:rFonts w:ascii="Times New Roman" w:eastAsia="Times New Roman" w:hAnsi="Times New Roman" w:cs="Times New Roman"/>
                <w:sz w:val="20"/>
                <w:szCs w:val="20"/>
              </w:rPr>
              <w:t xml:space="preserve"> produced from each type of root/fruit/vegetable</w:t>
            </w:r>
          </w:p>
        </w:tc>
      </w:tr>
      <w:tr w:rsidR="0397DF42" w14:paraId="1991F170" w14:textId="77777777" w:rsidTr="0397DF42">
        <w:tc>
          <w:tcPr>
            <w:tcW w:w="2085" w:type="dxa"/>
          </w:tcPr>
          <w:p w14:paraId="36865B94" w14:textId="482FA886" w:rsidR="0397DF42" w:rsidRDefault="0397DF42" w:rsidP="0397DF42">
            <w:pPr>
              <w:rPr>
                <w:rFonts w:ascii="Times New Roman" w:eastAsia="Times New Roman" w:hAnsi="Times New Roman" w:cs="Times New Roman"/>
                <w:sz w:val="20"/>
                <w:szCs w:val="20"/>
              </w:rPr>
            </w:pPr>
            <w:r w:rsidRPr="0397DF42">
              <w:rPr>
                <w:rFonts w:ascii="Times New Roman" w:eastAsia="Times New Roman" w:hAnsi="Times New Roman" w:cs="Times New Roman"/>
                <w:sz w:val="20"/>
                <w:szCs w:val="20"/>
              </w:rPr>
              <w:t>income12_final</w:t>
            </w:r>
          </w:p>
        </w:tc>
        <w:tc>
          <w:tcPr>
            <w:tcW w:w="1245" w:type="dxa"/>
          </w:tcPr>
          <w:p w14:paraId="71E6DF36" w14:textId="0C7B80C2" w:rsidR="0397DF42" w:rsidRDefault="0397DF42" w:rsidP="0397DF42">
            <w:pPr>
              <w:rPr>
                <w:rFonts w:ascii="Times New Roman" w:eastAsia="Times New Roman" w:hAnsi="Times New Roman" w:cs="Times New Roman"/>
                <w:sz w:val="20"/>
                <w:szCs w:val="20"/>
              </w:rPr>
            </w:pPr>
            <w:r w:rsidRPr="0397DF42">
              <w:rPr>
                <w:rFonts w:ascii="Times New Roman" w:eastAsia="Times New Roman" w:hAnsi="Times New Roman" w:cs="Times New Roman"/>
                <w:sz w:val="20"/>
                <w:szCs w:val="20"/>
              </w:rPr>
              <w:t>N/A</w:t>
            </w:r>
          </w:p>
        </w:tc>
        <w:tc>
          <w:tcPr>
            <w:tcW w:w="1755" w:type="dxa"/>
          </w:tcPr>
          <w:p w14:paraId="3640078F" w14:textId="143DB90E" w:rsidR="0397DF42" w:rsidRDefault="0397DF42" w:rsidP="0397DF42">
            <w:pPr>
              <w:rPr>
                <w:rFonts w:ascii="Times New Roman" w:eastAsia="Times New Roman" w:hAnsi="Times New Roman" w:cs="Times New Roman"/>
                <w:sz w:val="20"/>
                <w:szCs w:val="20"/>
              </w:rPr>
            </w:pPr>
            <w:r w:rsidRPr="0397DF42">
              <w:rPr>
                <w:rFonts w:ascii="Times New Roman" w:eastAsia="Times New Roman" w:hAnsi="Times New Roman" w:cs="Times New Roman"/>
                <w:sz w:val="20"/>
                <w:szCs w:val="20"/>
              </w:rPr>
              <w:t>Numeric</w:t>
            </w:r>
          </w:p>
        </w:tc>
        <w:tc>
          <w:tcPr>
            <w:tcW w:w="4275" w:type="dxa"/>
          </w:tcPr>
          <w:p w14:paraId="3D3174CF" w14:textId="2C9AA476" w:rsidR="0397DF42" w:rsidRDefault="0397DF42" w:rsidP="0397DF42">
            <w:pPr>
              <w:rPr>
                <w:rFonts w:ascii="Times New Roman" w:eastAsia="Times New Roman" w:hAnsi="Times New Roman" w:cs="Times New Roman"/>
                <w:sz w:val="20"/>
                <w:szCs w:val="20"/>
              </w:rPr>
            </w:pPr>
            <w:r w:rsidRPr="0397DF42">
              <w:rPr>
                <w:rFonts w:ascii="Times New Roman" w:eastAsia="Times New Roman" w:hAnsi="Times New Roman" w:cs="Times New Roman"/>
                <w:sz w:val="20"/>
                <w:szCs w:val="20"/>
              </w:rPr>
              <w:t>Similar to INC12</w:t>
            </w:r>
            <w:r w:rsidR="224BE20F" w:rsidRPr="0397DF42">
              <w:rPr>
                <w:rFonts w:ascii="Times New Roman" w:eastAsia="Times New Roman" w:hAnsi="Times New Roman" w:cs="Times New Roman"/>
                <w:sz w:val="20"/>
                <w:szCs w:val="20"/>
              </w:rPr>
              <w:t>, but with united “</w:t>
            </w:r>
            <w:proofErr w:type="spellStart"/>
            <w:r w:rsidR="224BE20F" w:rsidRPr="0397DF42">
              <w:rPr>
                <w:rFonts w:ascii="Times New Roman" w:eastAsia="Times New Roman" w:hAnsi="Times New Roman" w:cs="Times New Roman"/>
                <w:sz w:val="20"/>
                <w:szCs w:val="20"/>
              </w:rPr>
              <w:t>nh</w:t>
            </w:r>
            <w:proofErr w:type="spellEnd"/>
            <w:r w:rsidR="224BE20F" w:rsidRPr="0397DF42">
              <w:rPr>
                <w:rFonts w:ascii="Times New Roman" w:eastAsia="Times New Roman" w:hAnsi="Times New Roman" w:cs="Times New Roman"/>
                <w:sz w:val="20"/>
                <w:szCs w:val="20"/>
              </w:rPr>
              <w:t>” and “</w:t>
            </w:r>
            <w:proofErr w:type="spellStart"/>
            <w:r w:rsidR="224BE20F" w:rsidRPr="0397DF42">
              <w:rPr>
                <w:rFonts w:ascii="Times New Roman" w:eastAsia="Times New Roman" w:hAnsi="Times New Roman" w:cs="Times New Roman"/>
                <w:sz w:val="20"/>
                <w:szCs w:val="20"/>
              </w:rPr>
              <w:t>clust</w:t>
            </w:r>
            <w:proofErr w:type="spellEnd"/>
            <w:r w:rsidR="224BE20F" w:rsidRPr="0397DF42">
              <w:rPr>
                <w:rFonts w:ascii="Times New Roman" w:eastAsia="Times New Roman" w:hAnsi="Times New Roman" w:cs="Times New Roman"/>
                <w:sz w:val="20"/>
                <w:szCs w:val="20"/>
              </w:rPr>
              <w:t>” to produce “key”</w:t>
            </w:r>
          </w:p>
        </w:tc>
      </w:tr>
      <w:tr w:rsidR="0397DF42" w14:paraId="102D17AF" w14:textId="77777777" w:rsidTr="0397DF42">
        <w:tc>
          <w:tcPr>
            <w:tcW w:w="2085" w:type="dxa"/>
          </w:tcPr>
          <w:p w14:paraId="778BCAD3" w14:textId="3CAC0C5D" w:rsidR="0397DF42" w:rsidRDefault="0397DF42" w:rsidP="0397DF42">
            <w:pPr>
              <w:rPr>
                <w:rFonts w:ascii="Times New Roman" w:eastAsia="Times New Roman" w:hAnsi="Times New Roman" w:cs="Times New Roman"/>
                <w:sz w:val="20"/>
                <w:szCs w:val="20"/>
              </w:rPr>
            </w:pPr>
            <w:r w:rsidRPr="0397DF42">
              <w:rPr>
                <w:rFonts w:ascii="Times New Roman" w:eastAsia="Times New Roman" w:hAnsi="Times New Roman" w:cs="Times New Roman"/>
                <w:sz w:val="20"/>
                <w:szCs w:val="20"/>
              </w:rPr>
              <w:t>income13_final</w:t>
            </w:r>
          </w:p>
        </w:tc>
        <w:tc>
          <w:tcPr>
            <w:tcW w:w="1245" w:type="dxa"/>
          </w:tcPr>
          <w:p w14:paraId="0B96CF75" w14:textId="38484154" w:rsidR="0397DF42" w:rsidRDefault="0397DF42" w:rsidP="0397DF42">
            <w:pPr>
              <w:rPr>
                <w:rFonts w:ascii="Times New Roman" w:eastAsia="Times New Roman" w:hAnsi="Times New Roman" w:cs="Times New Roman"/>
                <w:sz w:val="20"/>
                <w:szCs w:val="20"/>
              </w:rPr>
            </w:pPr>
            <w:r w:rsidRPr="0397DF42">
              <w:rPr>
                <w:rFonts w:ascii="Times New Roman" w:eastAsia="Times New Roman" w:hAnsi="Times New Roman" w:cs="Times New Roman"/>
                <w:sz w:val="20"/>
                <w:szCs w:val="20"/>
              </w:rPr>
              <w:t>N/A</w:t>
            </w:r>
          </w:p>
        </w:tc>
        <w:tc>
          <w:tcPr>
            <w:tcW w:w="1755" w:type="dxa"/>
          </w:tcPr>
          <w:p w14:paraId="4563CC09" w14:textId="0483C905" w:rsidR="4D0E6933" w:rsidRDefault="4D0E6933" w:rsidP="0397DF42">
            <w:pPr>
              <w:rPr>
                <w:rFonts w:ascii="Times New Roman" w:eastAsia="Times New Roman" w:hAnsi="Times New Roman" w:cs="Times New Roman"/>
                <w:sz w:val="20"/>
                <w:szCs w:val="20"/>
              </w:rPr>
            </w:pPr>
            <w:r w:rsidRPr="0397DF42">
              <w:rPr>
                <w:rFonts w:ascii="Times New Roman" w:eastAsia="Times New Roman" w:hAnsi="Times New Roman" w:cs="Times New Roman"/>
                <w:sz w:val="20"/>
                <w:szCs w:val="20"/>
              </w:rPr>
              <w:t>Numeric</w:t>
            </w:r>
          </w:p>
        </w:tc>
        <w:tc>
          <w:tcPr>
            <w:tcW w:w="4275" w:type="dxa"/>
          </w:tcPr>
          <w:p w14:paraId="1BDE3958" w14:textId="4E8F9724" w:rsidR="5A8A30DC" w:rsidRDefault="5A8A30DC" w:rsidP="0397DF42">
            <w:pPr>
              <w:rPr>
                <w:rFonts w:ascii="Times New Roman" w:eastAsia="Times New Roman" w:hAnsi="Times New Roman" w:cs="Times New Roman"/>
                <w:sz w:val="20"/>
                <w:szCs w:val="20"/>
              </w:rPr>
            </w:pPr>
            <w:r w:rsidRPr="0397DF42">
              <w:rPr>
                <w:rFonts w:ascii="Times New Roman" w:eastAsia="Times New Roman" w:hAnsi="Times New Roman" w:cs="Times New Roman"/>
                <w:sz w:val="20"/>
                <w:szCs w:val="20"/>
              </w:rPr>
              <w:t>Shows how much revenue is generated from transformed or processed foods</w:t>
            </w:r>
          </w:p>
        </w:tc>
      </w:tr>
      <w:tr w:rsidR="0397DF42" w14:paraId="11A70054" w14:textId="77777777" w:rsidTr="0397DF42">
        <w:tc>
          <w:tcPr>
            <w:tcW w:w="2085" w:type="dxa"/>
          </w:tcPr>
          <w:p w14:paraId="500130E8" w14:textId="0A9AA9B1" w:rsidR="0397DF42" w:rsidRDefault="0397DF42" w:rsidP="0397DF42">
            <w:pPr>
              <w:rPr>
                <w:rFonts w:ascii="Times New Roman" w:eastAsia="Times New Roman" w:hAnsi="Times New Roman" w:cs="Times New Roman"/>
                <w:sz w:val="20"/>
                <w:szCs w:val="20"/>
              </w:rPr>
            </w:pPr>
            <w:proofErr w:type="spellStart"/>
            <w:r w:rsidRPr="0397DF42">
              <w:rPr>
                <w:rFonts w:ascii="Times New Roman" w:eastAsia="Times New Roman" w:hAnsi="Times New Roman" w:cs="Times New Roman"/>
                <w:sz w:val="20"/>
                <w:szCs w:val="20"/>
              </w:rPr>
              <w:t>agri_land</w:t>
            </w:r>
            <w:proofErr w:type="spellEnd"/>
          </w:p>
        </w:tc>
        <w:tc>
          <w:tcPr>
            <w:tcW w:w="1245" w:type="dxa"/>
          </w:tcPr>
          <w:p w14:paraId="67C9B18C" w14:textId="719E62C1" w:rsidR="0397DF42" w:rsidRDefault="0397DF42" w:rsidP="0397DF42">
            <w:pPr>
              <w:rPr>
                <w:rFonts w:ascii="Times New Roman" w:eastAsia="Times New Roman" w:hAnsi="Times New Roman" w:cs="Times New Roman"/>
                <w:sz w:val="20"/>
                <w:szCs w:val="20"/>
              </w:rPr>
            </w:pPr>
            <w:r w:rsidRPr="0397DF42">
              <w:rPr>
                <w:rFonts w:ascii="Times New Roman" w:eastAsia="Times New Roman" w:hAnsi="Times New Roman" w:cs="Times New Roman"/>
                <w:sz w:val="20"/>
                <w:szCs w:val="20"/>
              </w:rPr>
              <w:t>sec8a1</w:t>
            </w:r>
          </w:p>
        </w:tc>
        <w:tc>
          <w:tcPr>
            <w:tcW w:w="1755" w:type="dxa"/>
          </w:tcPr>
          <w:p w14:paraId="4F3E85AB" w14:textId="1C049567" w:rsidR="0397DF42" w:rsidRDefault="0397DF42" w:rsidP="0397DF42">
            <w:pPr>
              <w:rPr>
                <w:rFonts w:ascii="Times New Roman" w:eastAsia="Times New Roman" w:hAnsi="Times New Roman" w:cs="Times New Roman"/>
                <w:sz w:val="20"/>
                <w:szCs w:val="20"/>
              </w:rPr>
            </w:pPr>
          </w:p>
        </w:tc>
        <w:tc>
          <w:tcPr>
            <w:tcW w:w="4275" w:type="dxa"/>
          </w:tcPr>
          <w:p w14:paraId="526E3E84" w14:textId="730485B6" w:rsidR="0397DF42" w:rsidRDefault="0397DF42" w:rsidP="0397DF42">
            <w:pPr>
              <w:rPr>
                <w:rFonts w:ascii="Times New Roman" w:eastAsia="Times New Roman" w:hAnsi="Times New Roman" w:cs="Times New Roman"/>
                <w:sz w:val="20"/>
                <w:szCs w:val="20"/>
              </w:rPr>
            </w:pPr>
          </w:p>
        </w:tc>
      </w:tr>
      <w:tr w:rsidR="0397DF42" w14:paraId="6961C45C" w14:textId="77777777" w:rsidTr="0397DF42">
        <w:tc>
          <w:tcPr>
            <w:tcW w:w="2085" w:type="dxa"/>
          </w:tcPr>
          <w:p w14:paraId="6E0A9BA8" w14:textId="222C7BC0" w:rsidR="0397DF42" w:rsidRDefault="0397DF42" w:rsidP="0397DF42">
            <w:pPr>
              <w:rPr>
                <w:rFonts w:ascii="Times New Roman" w:eastAsia="Times New Roman" w:hAnsi="Times New Roman" w:cs="Times New Roman"/>
                <w:sz w:val="20"/>
                <w:szCs w:val="20"/>
              </w:rPr>
            </w:pPr>
            <w:proofErr w:type="spellStart"/>
            <w:r w:rsidRPr="0397DF42">
              <w:rPr>
                <w:rFonts w:ascii="Times New Roman" w:eastAsia="Times New Roman" w:hAnsi="Times New Roman" w:cs="Times New Roman"/>
                <w:sz w:val="20"/>
                <w:szCs w:val="20"/>
              </w:rPr>
              <w:t>agri_livestock_Fishing</w:t>
            </w:r>
            <w:proofErr w:type="spellEnd"/>
          </w:p>
        </w:tc>
        <w:tc>
          <w:tcPr>
            <w:tcW w:w="1245" w:type="dxa"/>
          </w:tcPr>
          <w:p w14:paraId="0AD50EB4" w14:textId="291A505A" w:rsidR="0397DF42" w:rsidRDefault="0397DF42" w:rsidP="0397DF42">
            <w:pPr>
              <w:rPr>
                <w:rFonts w:ascii="Times New Roman" w:eastAsia="Times New Roman" w:hAnsi="Times New Roman" w:cs="Times New Roman"/>
                <w:sz w:val="20"/>
                <w:szCs w:val="20"/>
              </w:rPr>
            </w:pPr>
            <w:r w:rsidRPr="0397DF42">
              <w:rPr>
                <w:rFonts w:ascii="Times New Roman" w:eastAsia="Times New Roman" w:hAnsi="Times New Roman" w:cs="Times New Roman"/>
                <w:sz w:val="20"/>
                <w:szCs w:val="20"/>
              </w:rPr>
              <w:t>sec8a2</w:t>
            </w:r>
          </w:p>
        </w:tc>
        <w:tc>
          <w:tcPr>
            <w:tcW w:w="1755" w:type="dxa"/>
          </w:tcPr>
          <w:p w14:paraId="002CFC0C" w14:textId="5E000F80" w:rsidR="0397DF42" w:rsidRDefault="0397DF42" w:rsidP="0397DF42">
            <w:pPr>
              <w:rPr>
                <w:rFonts w:ascii="Times New Roman" w:eastAsia="Times New Roman" w:hAnsi="Times New Roman" w:cs="Times New Roman"/>
                <w:sz w:val="20"/>
                <w:szCs w:val="20"/>
              </w:rPr>
            </w:pPr>
          </w:p>
        </w:tc>
        <w:tc>
          <w:tcPr>
            <w:tcW w:w="4275" w:type="dxa"/>
          </w:tcPr>
          <w:p w14:paraId="661535F3" w14:textId="1B4C4F93" w:rsidR="0397DF42" w:rsidRDefault="0397DF42" w:rsidP="0397DF42">
            <w:pPr>
              <w:rPr>
                <w:rFonts w:ascii="Times New Roman" w:eastAsia="Times New Roman" w:hAnsi="Times New Roman" w:cs="Times New Roman"/>
                <w:sz w:val="20"/>
                <w:szCs w:val="20"/>
              </w:rPr>
            </w:pPr>
          </w:p>
        </w:tc>
      </w:tr>
      <w:tr w:rsidR="0397DF42" w14:paraId="0727E415" w14:textId="77777777" w:rsidTr="0397DF42">
        <w:tc>
          <w:tcPr>
            <w:tcW w:w="2085" w:type="dxa"/>
          </w:tcPr>
          <w:p w14:paraId="2BF0086D" w14:textId="7A904A91" w:rsidR="0397DF42" w:rsidRDefault="0397DF42" w:rsidP="0397DF42">
            <w:pPr>
              <w:rPr>
                <w:rFonts w:ascii="Times New Roman" w:eastAsia="Times New Roman" w:hAnsi="Times New Roman" w:cs="Times New Roman"/>
                <w:sz w:val="20"/>
                <w:szCs w:val="20"/>
              </w:rPr>
            </w:pPr>
            <w:proofErr w:type="spellStart"/>
            <w:r w:rsidRPr="0397DF42">
              <w:rPr>
                <w:rFonts w:ascii="Times New Roman" w:eastAsia="Times New Roman" w:hAnsi="Times New Roman" w:cs="Times New Roman"/>
                <w:sz w:val="20"/>
                <w:szCs w:val="20"/>
              </w:rPr>
              <w:t>agri_equipment</w:t>
            </w:r>
            <w:proofErr w:type="spellEnd"/>
          </w:p>
        </w:tc>
        <w:tc>
          <w:tcPr>
            <w:tcW w:w="1245" w:type="dxa"/>
          </w:tcPr>
          <w:p w14:paraId="46F0F34F" w14:textId="6291DE6A" w:rsidR="0397DF42" w:rsidRDefault="0397DF42" w:rsidP="0397DF42">
            <w:pPr>
              <w:rPr>
                <w:rFonts w:ascii="Times New Roman" w:eastAsia="Times New Roman" w:hAnsi="Times New Roman" w:cs="Times New Roman"/>
                <w:sz w:val="20"/>
                <w:szCs w:val="20"/>
              </w:rPr>
            </w:pPr>
            <w:r w:rsidRPr="0397DF42">
              <w:rPr>
                <w:rFonts w:ascii="Times New Roman" w:eastAsia="Times New Roman" w:hAnsi="Times New Roman" w:cs="Times New Roman"/>
                <w:sz w:val="20"/>
                <w:szCs w:val="20"/>
              </w:rPr>
              <w:t>sec8a3</w:t>
            </w:r>
          </w:p>
        </w:tc>
        <w:tc>
          <w:tcPr>
            <w:tcW w:w="1755" w:type="dxa"/>
          </w:tcPr>
          <w:p w14:paraId="231DB3E1" w14:textId="263FD94C" w:rsidR="0397DF42" w:rsidRDefault="0397DF42" w:rsidP="0397DF42">
            <w:pPr>
              <w:rPr>
                <w:rFonts w:ascii="Times New Roman" w:eastAsia="Times New Roman" w:hAnsi="Times New Roman" w:cs="Times New Roman"/>
                <w:sz w:val="20"/>
                <w:szCs w:val="20"/>
              </w:rPr>
            </w:pPr>
          </w:p>
        </w:tc>
        <w:tc>
          <w:tcPr>
            <w:tcW w:w="4275" w:type="dxa"/>
          </w:tcPr>
          <w:p w14:paraId="5706479E" w14:textId="532A28B5" w:rsidR="0397DF42" w:rsidRDefault="0397DF42" w:rsidP="0397DF42">
            <w:pPr>
              <w:rPr>
                <w:rFonts w:ascii="Times New Roman" w:eastAsia="Times New Roman" w:hAnsi="Times New Roman" w:cs="Times New Roman"/>
                <w:sz w:val="20"/>
                <w:szCs w:val="20"/>
              </w:rPr>
            </w:pPr>
          </w:p>
        </w:tc>
      </w:tr>
      <w:tr w:rsidR="0397DF42" w14:paraId="1577D1A4" w14:textId="77777777" w:rsidTr="0397DF42">
        <w:tc>
          <w:tcPr>
            <w:tcW w:w="2085" w:type="dxa"/>
          </w:tcPr>
          <w:p w14:paraId="01BA95F4" w14:textId="1AB896E2" w:rsidR="0397DF42" w:rsidRDefault="0397DF42" w:rsidP="0397DF42">
            <w:pPr>
              <w:rPr>
                <w:rFonts w:ascii="Times New Roman" w:eastAsia="Times New Roman" w:hAnsi="Times New Roman" w:cs="Times New Roman"/>
                <w:sz w:val="20"/>
                <w:szCs w:val="20"/>
              </w:rPr>
            </w:pPr>
            <w:proofErr w:type="spellStart"/>
            <w:r w:rsidRPr="0397DF42">
              <w:rPr>
                <w:rFonts w:ascii="Times New Roman" w:eastAsia="Times New Roman" w:hAnsi="Times New Roman" w:cs="Times New Roman"/>
                <w:sz w:val="20"/>
                <w:szCs w:val="20"/>
              </w:rPr>
              <w:t>agri_plot</w:t>
            </w:r>
            <w:proofErr w:type="spellEnd"/>
          </w:p>
        </w:tc>
        <w:tc>
          <w:tcPr>
            <w:tcW w:w="1245" w:type="dxa"/>
          </w:tcPr>
          <w:p w14:paraId="5D7C1ED2" w14:textId="007EF798" w:rsidR="0397DF42" w:rsidRDefault="0397DF42" w:rsidP="0397DF42">
            <w:pPr>
              <w:rPr>
                <w:rFonts w:ascii="Times New Roman" w:eastAsia="Times New Roman" w:hAnsi="Times New Roman" w:cs="Times New Roman"/>
                <w:sz w:val="20"/>
                <w:szCs w:val="20"/>
              </w:rPr>
            </w:pPr>
            <w:r w:rsidRPr="0397DF42">
              <w:rPr>
                <w:rFonts w:ascii="Times New Roman" w:eastAsia="Times New Roman" w:hAnsi="Times New Roman" w:cs="Times New Roman"/>
                <w:sz w:val="20"/>
                <w:szCs w:val="20"/>
              </w:rPr>
              <w:t>sec8b</w:t>
            </w:r>
          </w:p>
        </w:tc>
        <w:tc>
          <w:tcPr>
            <w:tcW w:w="1755" w:type="dxa"/>
          </w:tcPr>
          <w:p w14:paraId="5047E608" w14:textId="711212E6" w:rsidR="0397DF42" w:rsidRDefault="0397DF42" w:rsidP="0397DF42">
            <w:pPr>
              <w:rPr>
                <w:rFonts w:ascii="Times New Roman" w:eastAsia="Times New Roman" w:hAnsi="Times New Roman" w:cs="Times New Roman"/>
                <w:sz w:val="20"/>
                <w:szCs w:val="20"/>
              </w:rPr>
            </w:pPr>
          </w:p>
        </w:tc>
        <w:tc>
          <w:tcPr>
            <w:tcW w:w="4275" w:type="dxa"/>
          </w:tcPr>
          <w:p w14:paraId="00EEF5B2" w14:textId="759AD09B" w:rsidR="0397DF42" w:rsidRDefault="0397DF42" w:rsidP="0397DF42">
            <w:pPr>
              <w:rPr>
                <w:rFonts w:ascii="Times New Roman" w:eastAsia="Times New Roman" w:hAnsi="Times New Roman" w:cs="Times New Roman"/>
                <w:sz w:val="20"/>
                <w:szCs w:val="20"/>
              </w:rPr>
            </w:pPr>
          </w:p>
        </w:tc>
      </w:tr>
    </w:tbl>
    <w:p w14:paraId="427D46FF" w14:textId="34F89C02" w:rsidR="0397DF42" w:rsidRDefault="0397DF42" w:rsidP="0397DF42">
      <w:pPr>
        <w:ind w:firstLine="720"/>
        <w:rPr>
          <w:rFonts w:ascii="Times New Roman" w:eastAsia="Times New Roman" w:hAnsi="Times New Roman" w:cs="Times New Roman"/>
          <w:sz w:val="24"/>
          <w:szCs w:val="24"/>
        </w:rPr>
      </w:pPr>
    </w:p>
    <w:p w14:paraId="11D26E0A" w14:textId="08898021" w:rsidR="529BA62C" w:rsidRDefault="55420B4E" w:rsidP="0397DF42">
      <w:pPr>
        <w:ind w:firstLine="720"/>
        <w:rPr>
          <w:rFonts w:ascii="Times New Roman" w:eastAsia="Times New Roman" w:hAnsi="Times New Roman" w:cs="Times New Roman"/>
          <w:sz w:val="24"/>
          <w:szCs w:val="24"/>
        </w:rPr>
      </w:pPr>
      <w:r w:rsidRPr="529BA62C">
        <w:rPr>
          <w:rFonts w:ascii="Times New Roman" w:eastAsia="Times New Roman" w:hAnsi="Times New Roman" w:cs="Times New Roman"/>
          <w:sz w:val="24"/>
          <w:szCs w:val="24"/>
        </w:rPr>
        <w:t xml:space="preserve">In order to combine the </w:t>
      </w:r>
      <w:r w:rsidR="0975B258" w:rsidRPr="529BA62C">
        <w:rPr>
          <w:rFonts w:ascii="Times New Roman" w:eastAsia="Times New Roman" w:hAnsi="Times New Roman" w:cs="Times New Roman"/>
          <w:sz w:val="24"/>
          <w:szCs w:val="24"/>
        </w:rPr>
        <w:t xml:space="preserve">two categories of </w:t>
      </w:r>
      <w:r w:rsidRPr="529BA62C">
        <w:rPr>
          <w:rFonts w:ascii="Times New Roman" w:eastAsia="Times New Roman" w:hAnsi="Times New Roman" w:cs="Times New Roman"/>
          <w:sz w:val="24"/>
          <w:szCs w:val="24"/>
        </w:rPr>
        <w:t>data</w:t>
      </w:r>
      <w:r w:rsidR="5A050648" w:rsidRPr="529BA62C">
        <w:rPr>
          <w:rFonts w:ascii="Times New Roman" w:eastAsia="Times New Roman" w:hAnsi="Times New Roman" w:cs="Times New Roman"/>
          <w:sz w:val="24"/>
          <w:szCs w:val="24"/>
        </w:rPr>
        <w:t>,</w:t>
      </w:r>
      <w:r w:rsidRPr="529BA62C">
        <w:rPr>
          <w:rFonts w:ascii="Times New Roman" w:eastAsia="Times New Roman" w:hAnsi="Times New Roman" w:cs="Times New Roman"/>
          <w:sz w:val="24"/>
          <w:szCs w:val="24"/>
        </w:rPr>
        <w:t xml:space="preserve"> </w:t>
      </w:r>
      <w:r w:rsidR="0CAC0A5A" w:rsidRPr="529BA62C">
        <w:rPr>
          <w:rFonts w:ascii="Times New Roman" w:eastAsia="Times New Roman" w:hAnsi="Times New Roman" w:cs="Times New Roman"/>
          <w:sz w:val="24"/>
          <w:szCs w:val="24"/>
        </w:rPr>
        <w:t xml:space="preserve">DTC-4 first created a universal key that could </w:t>
      </w:r>
      <w:r w:rsidR="65197F46" w:rsidRPr="529BA62C">
        <w:rPr>
          <w:rFonts w:ascii="Times New Roman" w:eastAsia="Times New Roman" w:hAnsi="Times New Roman" w:cs="Times New Roman"/>
          <w:sz w:val="24"/>
          <w:szCs w:val="24"/>
        </w:rPr>
        <w:t>combine data from</w:t>
      </w:r>
      <w:r w:rsidR="0CAC0A5A" w:rsidRPr="529BA62C">
        <w:rPr>
          <w:rFonts w:ascii="Times New Roman" w:eastAsia="Times New Roman" w:hAnsi="Times New Roman" w:cs="Times New Roman"/>
          <w:sz w:val="24"/>
          <w:szCs w:val="24"/>
        </w:rPr>
        <w:t xml:space="preserve"> different datasets. </w:t>
      </w:r>
      <w:r w:rsidR="2B0C05B5" w:rsidRPr="529BA62C">
        <w:rPr>
          <w:rFonts w:ascii="Times New Roman" w:eastAsia="Times New Roman" w:hAnsi="Times New Roman" w:cs="Times New Roman"/>
          <w:sz w:val="24"/>
          <w:szCs w:val="24"/>
        </w:rPr>
        <w:t xml:space="preserve">They did </w:t>
      </w:r>
      <w:r w:rsidR="55F3064F" w:rsidRPr="529BA62C">
        <w:rPr>
          <w:rFonts w:ascii="Times New Roman" w:eastAsia="Times New Roman" w:hAnsi="Times New Roman" w:cs="Times New Roman"/>
          <w:sz w:val="24"/>
          <w:szCs w:val="24"/>
        </w:rPr>
        <w:t xml:space="preserve">so </w:t>
      </w:r>
      <w:r w:rsidR="2B0C05B5" w:rsidRPr="529BA62C">
        <w:rPr>
          <w:rFonts w:ascii="Times New Roman" w:eastAsia="Times New Roman" w:hAnsi="Times New Roman" w:cs="Times New Roman"/>
          <w:sz w:val="24"/>
          <w:szCs w:val="24"/>
        </w:rPr>
        <w:t>by</w:t>
      </w:r>
      <w:r w:rsidR="0CAC0A5A" w:rsidRPr="529BA62C">
        <w:rPr>
          <w:rFonts w:ascii="Times New Roman" w:eastAsia="Times New Roman" w:hAnsi="Times New Roman" w:cs="Times New Roman"/>
          <w:sz w:val="24"/>
          <w:szCs w:val="24"/>
        </w:rPr>
        <w:t xml:space="preserve"> uniting the variables </w:t>
      </w:r>
      <w:r w:rsidR="2A341E80" w:rsidRPr="0397DF42">
        <w:rPr>
          <w:rFonts w:ascii="Times New Roman" w:eastAsia="Times New Roman" w:hAnsi="Times New Roman" w:cs="Times New Roman"/>
          <w:sz w:val="24"/>
          <w:szCs w:val="24"/>
        </w:rPr>
        <w:t>“</w:t>
      </w:r>
      <w:proofErr w:type="spellStart"/>
      <w:r w:rsidR="2A341E80" w:rsidRPr="0397DF42">
        <w:rPr>
          <w:rFonts w:ascii="Times New Roman" w:eastAsia="Times New Roman" w:hAnsi="Times New Roman" w:cs="Times New Roman"/>
          <w:sz w:val="24"/>
          <w:szCs w:val="24"/>
        </w:rPr>
        <w:t>nh</w:t>
      </w:r>
      <w:proofErr w:type="spellEnd"/>
      <w:r w:rsidR="2A341E80" w:rsidRPr="0397DF42">
        <w:rPr>
          <w:rFonts w:ascii="Times New Roman" w:eastAsia="Times New Roman" w:hAnsi="Times New Roman" w:cs="Times New Roman"/>
          <w:sz w:val="24"/>
          <w:szCs w:val="24"/>
        </w:rPr>
        <w:t>”</w:t>
      </w:r>
      <w:r w:rsidR="2AA60EB7" w:rsidRPr="0397DF42">
        <w:rPr>
          <w:rFonts w:ascii="Times New Roman" w:eastAsia="Times New Roman" w:hAnsi="Times New Roman" w:cs="Times New Roman"/>
          <w:sz w:val="24"/>
          <w:szCs w:val="24"/>
        </w:rPr>
        <w:t xml:space="preserve"> and </w:t>
      </w:r>
      <w:r w:rsidR="3E38BC0F" w:rsidRPr="0397DF42">
        <w:rPr>
          <w:rFonts w:ascii="Times New Roman" w:eastAsia="Times New Roman" w:hAnsi="Times New Roman" w:cs="Times New Roman"/>
          <w:sz w:val="24"/>
          <w:szCs w:val="24"/>
        </w:rPr>
        <w:t>“</w:t>
      </w:r>
      <w:proofErr w:type="spellStart"/>
      <w:r w:rsidR="3E38BC0F" w:rsidRPr="0397DF42">
        <w:rPr>
          <w:rFonts w:ascii="Times New Roman" w:eastAsia="Times New Roman" w:hAnsi="Times New Roman" w:cs="Times New Roman"/>
          <w:sz w:val="24"/>
          <w:szCs w:val="24"/>
        </w:rPr>
        <w:t>clust</w:t>
      </w:r>
      <w:proofErr w:type="spellEnd"/>
      <w:r w:rsidR="3E38BC0F" w:rsidRPr="0397DF42">
        <w:rPr>
          <w:rFonts w:ascii="Times New Roman" w:eastAsia="Times New Roman" w:hAnsi="Times New Roman" w:cs="Times New Roman"/>
          <w:sz w:val="24"/>
          <w:szCs w:val="24"/>
        </w:rPr>
        <w:t>”</w:t>
      </w:r>
      <w:r w:rsidR="618950D5" w:rsidRPr="0397DF42">
        <w:rPr>
          <w:rFonts w:ascii="Times New Roman" w:eastAsia="Times New Roman" w:hAnsi="Times New Roman" w:cs="Times New Roman"/>
          <w:sz w:val="24"/>
          <w:szCs w:val="24"/>
        </w:rPr>
        <w:t>.</w:t>
      </w:r>
      <w:r w:rsidR="5CFDE72B" w:rsidRPr="529BA62C">
        <w:rPr>
          <w:rFonts w:ascii="Times New Roman" w:eastAsia="Times New Roman" w:hAnsi="Times New Roman" w:cs="Times New Roman"/>
          <w:sz w:val="24"/>
          <w:szCs w:val="24"/>
        </w:rPr>
        <w:t xml:space="preserve"> Doing this gives a more spe</w:t>
      </w:r>
      <w:r w:rsidR="4E10F219" w:rsidRPr="529BA62C">
        <w:rPr>
          <w:rFonts w:ascii="Times New Roman" w:eastAsia="Times New Roman" w:hAnsi="Times New Roman" w:cs="Times New Roman"/>
          <w:sz w:val="24"/>
          <w:szCs w:val="24"/>
        </w:rPr>
        <w:t xml:space="preserve">cific </w:t>
      </w:r>
      <w:r w:rsidR="0826619C" w:rsidRPr="0397DF42">
        <w:rPr>
          <w:rFonts w:ascii="Times New Roman" w:eastAsia="Times New Roman" w:hAnsi="Times New Roman" w:cs="Times New Roman"/>
          <w:sz w:val="24"/>
          <w:szCs w:val="24"/>
        </w:rPr>
        <w:t>explanation</w:t>
      </w:r>
      <w:r w:rsidR="4E10F219" w:rsidRPr="529BA62C">
        <w:rPr>
          <w:rFonts w:ascii="Times New Roman" w:eastAsia="Times New Roman" w:hAnsi="Times New Roman" w:cs="Times New Roman"/>
          <w:sz w:val="24"/>
          <w:szCs w:val="24"/>
        </w:rPr>
        <w:t xml:space="preserve"> of where certain parts of the data are coming from. </w:t>
      </w:r>
    </w:p>
    <w:p w14:paraId="74AF40F2" w14:textId="373DCF51" w:rsidR="5EB9CD60" w:rsidRDefault="5EB9CD60" w:rsidP="0397DF42">
      <w:pPr>
        <w:ind w:firstLine="720"/>
        <w:rPr>
          <w:rFonts w:ascii="Times New Roman" w:eastAsia="Times New Roman" w:hAnsi="Times New Roman" w:cs="Times New Roman"/>
          <w:sz w:val="24"/>
          <w:szCs w:val="24"/>
        </w:rPr>
      </w:pPr>
      <w:r w:rsidRPr="0397DF42">
        <w:rPr>
          <w:rFonts w:ascii="Times New Roman" w:eastAsia="Times New Roman" w:hAnsi="Times New Roman" w:cs="Times New Roman"/>
          <w:sz w:val="24"/>
          <w:szCs w:val="24"/>
        </w:rPr>
        <w:t xml:space="preserve">INC10_FINAL was created by combining two variables within the dataset, CROPSV1 and CROPSV2, and then mutating the data so that the crop code (variable name </w:t>
      </w:r>
      <w:r w:rsidR="224345DB" w:rsidRPr="0397DF42">
        <w:rPr>
          <w:rFonts w:ascii="Times New Roman" w:eastAsia="Times New Roman" w:hAnsi="Times New Roman" w:cs="Times New Roman"/>
          <w:sz w:val="24"/>
          <w:szCs w:val="24"/>
        </w:rPr>
        <w:t>“</w:t>
      </w:r>
      <w:proofErr w:type="spellStart"/>
      <w:r w:rsidRPr="0397DF42">
        <w:rPr>
          <w:rFonts w:ascii="Times New Roman" w:eastAsia="Times New Roman" w:hAnsi="Times New Roman" w:cs="Times New Roman"/>
          <w:sz w:val="24"/>
          <w:szCs w:val="24"/>
        </w:rPr>
        <w:t>cropcd</w:t>
      </w:r>
      <w:proofErr w:type="spellEnd"/>
      <w:r w:rsidR="2D9C300D" w:rsidRPr="0397DF42">
        <w:rPr>
          <w:rFonts w:ascii="Times New Roman" w:eastAsia="Times New Roman" w:hAnsi="Times New Roman" w:cs="Times New Roman"/>
          <w:sz w:val="24"/>
          <w:szCs w:val="24"/>
        </w:rPr>
        <w:t>”</w:t>
      </w:r>
      <w:r w:rsidRPr="0397DF42">
        <w:rPr>
          <w:rFonts w:ascii="Times New Roman" w:eastAsia="Times New Roman" w:hAnsi="Times New Roman" w:cs="Times New Roman"/>
          <w:sz w:val="24"/>
          <w:szCs w:val="24"/>
        </w:rPr>
        <w:t>) displayed a table with each unique name of the crop</w:t>
      </w:r>
      <w:r w:rsidR="52605FA7" w:rsidRPr="0397DF42">
        <w:rPr>
          <w:rFonts w:ascii="Times New Roman" w:eastAsia="Times New Roman" w:hAnsi="Times New Roman" w:cs="Times New Roman"/>
          <w:sz w:val="24"/>
          <w:szCs w:val="24"/>
        </w:rPr>
        <w:t xml:space="preserve"> as its own column</w:t>
      </w:r>
      <w:r w:rsidRPr="0397DF42">
        <w:rPr>
          <w:rFonts w:ascii="Times New Roman" w:eastAsia="Times New Roman" w:hAnsi="Times New Roman" w:cs="Times New Roman"/>
          <w:sz w:val="24"/>
          <w:szCs w:val="24"/>
        </w:rPr>
        <w:t>, instead of the numeric code associated with the crop</w:t>
      </w:r>
      <w:r w:rsidR="650FF0B1" w:rsidRPr="0397DF42">
        <w:rPr>
          <w:rFonts w:ascii="Times New Roman" w:eastAsia="Times New Roman" w:hAnsi="Times New Roman" w:cs="Times New Roman"/>
          <w:sz w:val="24"/>
          <w:szCs w:val="24"/>
        </w:rPr>
        <w:t xml:space="preserve"> in one column</w:t>
      </w:r>
      <w:r w:rsidRPr="0397DF42">
        <w:rPr>
          <w:rFonts w:ascii="Times New Roman" w:eastAsia="Times New Roman" w:hAnsi="Times New Roman" w:cs="Times New Roman"/>
          <w:sz w:val="24"/>
          <w:szCs w:val="24"/>
        </w:rPr>
        <w:t>. After that, the crops with no values across the board were eliminated, and INC10_FINAL was created.</w:t>
      </w:r>
    </w:p>
    <w:p w14:paraId="6FB710EA" w14:textId="5EE6AEC4" w:rsidR="641CF5E5" w:rsidRDefault="641CF5E5" w:rsidP="0397DF42">
      <w:pPr>
        <w:ind w:firstLine="720"/>
        <w:rPr>
          <w:rFonts w:ascii="Times New Roman" w:eastAsia="Times New Roman" w:hAnsi="Times New Roman" w:cs="Times New Roman"/>
          <w:sz w:val="24"/>
          <w:szCs w:val="24"/>
        </w:rPr>
      </w:pPr>
      <w:r w:rsidRPr="0397DF42">
        <w:rPr>
          <w:rFonts w:ascii="Times New Roman" w:eastAsia="Times New Roman" w:hAnsi="Times New Roman" w:cs="Times New Roman"/>
          <w:sz w:val="24"/>
          <w:szCs w:val="24"/>
        </w:rPr>
        <w:t xml:space="preserve">INC11_FINAL was created in a similar manner, by mutating the data so that the </w:t>
      </w:r>
      <w:r w:rsidR="124BAB99" w:rsidRPr="0397DF42">
        <w:rPr>
          <w:rFonts w:ascii="Times New Roman" w:eastAsia="Times New Roman" w:hAnsi="Times New Roman" w:cs="Times New Roman"/>
          <w:sz w:val="24"/>
          <w:szCs w:val="24"/>
        </w:rPr>
        <w:t>“</w:t>
      </w:r>
      <w:proofErr w:type="spellStart"/>
      <w:r w:rsidR="124BAB99" w:rsidRPr="0397DF42">
        <w:rPr>
          <w:rFonts w:ascii="Times New Roman" w:eastAsia="Times New Roman" w:hAnsi="Times New Roman" w:cs="Times New Roman"/>
          <w:sz w:val="24"/>
          <w:szCs w:val="24"/>
        </w:rPr>
        <w:t>r</w:t>
      </w:r>
      <w:r w:rsidR="5314FEC5" w:rsidRPr="0397DF42">
        <w:rPr>
          <w:rFonts w:ascii="Times New Roman" w:eastAsia="Times New Roman" w:hAnsi="Times New Roman" w:cs="Times New Roman"/>
          <w:sz w:val="24"/>
          <w:szCs w:val="24"/>
        </w:rPr>
        <w:t>oot_name</w:t>
      </w:r>
      <w:proofErr w:type="spellEnd"/>
      <w:r w:rsidR="3490C89E" w:rsidRPr="0397DF42">
        <w:rPr>
          <w:rFonts w:ascii="Times New Roman" w:eastAsia="Times New Roman" w:hAnsi="Times New Roman" w:cs="Times New Roman"/>
          <w:sz w:val="24"/>
          <w:szCs w:val="24"/>
        </w:rPr>
        <w:t xml:space="preserve">” </w:t>
      </w:r>
      <w:r w:rsidR="53A67378" w:rsidRPr="0397DF42">
        <w:rPr>
          <w:rFonts w:ascii="Times New Roman" w:eastAsia="Times New Roman" w:hAnsi="Times New Roman" w:cs="Times New Roman"/>
          <w:sz w:val="24"/>
          <w:szCs w:val="24"/>
        </w:rPr>
        <w:t>code was transposed to the actual name of the root/fruit/vegetable having its own column.</w:t>
      </w:r>
    </w:p>
    <w:p w14:paraId="66370654" w14:textId="57AA0C3B" w:rsidR="572AA68D" w:rsidRDefault="572AA68D" w:rsidP="0397DF42">
      <w:pPr>
        <w:ind w:firstLine="720"/>
        <w:rPr>
          <w:rFonts w:ascii="Times New Roman" w:eastAsia="Times New Roman" w:hAnsi="Times New Roman" w:cs="Times New Roman"/>
          <w:sz w:val="24"/>
          <w:szCs w:val="24"/>
        </w:rPr>
      </w:pPr>
      <w:r w:rsidRPr="0397DF42">
        <w:rPr>
          <w:rFonts w:ascii="Times New Roman" w:eastAsia="Times New Roman" w:hAnsi="Times New Roman" w:cs="Times New Roman"/>
          <w:sz w:val="24"/>
          <w:szCs w:val="24"/>
        </w:rPr>
        <w:lastRenderedPageBreak/>
        <w:t>INC13_FINAL was also created in a similar manner, by mutating the data so that the “</w:t>
      </w:r>
      <w:proofErr w:type="spellStart"/>
      <w:r w:rsidRPr="0397DF42">
        <w:rPr>
          <w:rFonts w:ascii="Times New Roman" w:eastAsia="Times New Roman" w:hAnsi="Times New Roman" w:cs="Times New Roman"/>
          <w:sz w:val="24"/>
          <w:szCs w:val="24"/>
        </w:rPr>
        <w:t>trans_crop_name</w:t>
      </w:r>
      <w:proofErr w:type="spellEnd"/>
      <w:r w:rsidRPr="0397DF42">
        <w:rPr>
          <w:rFonts w:ascii="Times New Roman" w:eastAsia="Times New Roman" w:hAnsi="Times New Roman" w:cs="Times New Roman"/>
          <w:sz w:val="24"/>
          <w:szCs w:val="24"/>
        </w:rPr>
        <w:t>” was transposed to displaying the actual name of the transformed crop</w:t>
      </w:r>
      <w:r w:rsidR="2451BA3E" w:rsidRPr="0397DF42">
        <w:rPr>
          <w:rFonts w:ascii="Times New Roman" w:eastAsia="Times New Roman" w:hAnsi="Times New Roman" w:cs="Times New Roman"/>
          <w:sz w:val="24"/>
          <w:szCs w:val="24"/>
        </w:rPr>
        <w:t xml:space="preserve"> assigned to its own column, instead of a series of numbers displayed under one variable “</w:t>
      </w:r>
      <w:proofErr w:type="spellStart"/>
      <w:r w:rsidR="2451BA3E" w:rsidRPr="0397DF42">
        <w:rPr>
          <w:rFonts w:ascii="Times New Roman" w:eastAsia="Times New Roman" w:hAnsi="Times New Roman" w:cs="Times New Roman"/>
          <w:sz w:val="24"/>
          <w:szCs w:val="24"/>
        </w:rPr>
        <w:t>trans_crop_name</w:t>
      </w:r>
      <w:proofErr w:type="spellEnd"/>
      <w:r w:rsidR="2451BA3E" w:rsidRPr="0397DF42">
        <w:rPr>
          <w:rFonts w:ascii="Times New Roman" w:eastAsia="Times New Roman" w:hAnsi="Times New Roman" w:cs="Times New Roman"/>
          <w:sz w:val="24"/>
          <w:szCs w:val="24"/>
        </w:rPr>
        <w:t xml:space="preserve">”. </w:t>
      </w:r>
    </w:p>
    <w:p w14:paraId="0AF27398" w14:textId="1B1B7ABC" w:rsidR="0397DF42" w:rsidRDefault="0397DF42" w:rsidP="0397DF42">
      <w:pPr>
        <w:ind w:firstLine="720"/>
        <w:rPr>
          <w:rFonts w:ascii="Times New Roman" w:eastAsia="Times New Roman" w:hAnsi="Times New Roman" w:cs="Times New Roman"/>
          <w:sz w:val="24"/>
          <w:szCs w:val="24"/>
        </w:rPr>
      </w:pPr>
    </w:p>
    <w:p w14:paraId="17858E9C" w14:textId="1833390C" w:rsidR="34D96417" w:rsidRDefault="000D0B39">
      <w:pPr>
        <w:rPr>
          <w:ins w:id="21" w:author="Lewis, Glen" w:date="2020-11-20T21:10:00Z"/>
          <w:rFonts w:ascii="Times New Roman" w:eastAsia="Times New Roman" w:hAnsi="Times New Roman" w:cs="Times New Roman"/>
          <w:sz w:val="20"/>
          <w:szCs w:val="20"/>
        </w:rPr>
      </w:pPr>
      <w:hyperlink r:id="rId11" w:anchor="_ftnref1">
        <w:r w:rsidR="34D96417" w:rsidRPr="529BA62C">
          <w:rPr>
            <w:rStyle w:val="Hyperlink"/>
            <w:rFonts w:ascii="Times New Roman" w:eastAsia="Times New Roman" w:hAnsi="Times New Roman" w:cs="Times New Roman"/>
            <w:sz w:val="20"/>
            <w:szCs w:val="20"/>
            <w:vertAlign w:val="superscript"/>
          </w:rPr>
          <w:t>[1]</w:t>
        </w:r>
      </w:hyperlink>
      <w:r w:rsidR="34D96417" w:rsidRPr="529BA62C">
        <w:rPr>
          <w:rFonts w:ascii="Times New Roman" w:eastAsia="Times New Roman" w:hAnsi="Times New Roman" w:cs="Times New Roman"/>
          <w:sz w:val="20"/>
          <w:szCs w:val="20"/>
        </w:rPr>
        <w:t xml:space="preserve"> The datasets and </w:t>
      </w:r>
      <w:r w:rsidR="4926489D" w:rsidRPr="0397DF42">
        <w:rPr>
          <w:rFonts w:ascii="Times New Roman" w:eastAsia="Times New Roman" w:hAnsi="Times New Roman" w:cs="Times New Roman"/>
          <w:sz w:val="20"/>
          <w:szCs w:val="20"/>
        </w:rPr>
        <w:t>docum</w:t>
      </w:r>
      <w:r w:rsidR="04D55FAB" w:rsidRPr="0397DF42">
        <w:rPr>
          <w:rFonts w:ascii="Times New Roman" w:eastAsia="Times New Roman" w:hAnsi="Times New Roman" w:cs="Times New Roman"/>
          <w:sz w:val="20"/>
          <w:szCs w:val="20"/>
        </w:rPr>
        <w:t>ent</w:t>
      </w:r>
      <w:r w:rsidR="4926489D" w:rsidRPr="0397DF42">
        <w:rPr>
          <w:rFonts w:ascii="Times New Roman" w:eastAsia="Times New Roman" w:hAnsi="Times New Roman" w:cs="Times New Roman"/>
          <w:sz w:val="20"/>
          <w:szCs w:val="20"/>
        </w:rPr>
        <w:t>ation</w:t>
      </w:r>
      <w:r w:rsidR="34D96417" w:rsidRPr="529BA62C">
        <w:rPr>
          <w:rFonts w:ascii="Times New Roman" w:eastAsia="Times New Roman" w:hAnsi="Times New Roman" w:cs="Times New Roman"/>
          <w:sz w:val="20"/>
          <w:szCs w:val="20"/>
        </w:rPr>
        <w:t xml:space="preserve"> </w:t>
      </w:r>
      <w:proofErr w:type="gramStart"/>
      <w:r w:rsidR="34D96417" w:rsidRPr="529BA62C">
        <w:rPr>
          <w:rFonts w:ascii="Times New Roman" w:eastAsia="Times New Roman" w:hAnsi="Times New Roman" w:cs="Times New Roman"/>
          <w:sz w:val="20"/>
          <w:szCs w:val="20"/>
        </w:rPr>
        <w:t>was</w:t>
      </w:r>
      <w:proofErr w:type="gramEnd"/>
      <w:r w:rsidR="34D96417" w:rsidRPr="529BA62C">
        <w:rPr>
          <w:rFonts w:ascii="Times New Roman" w:eastAsia="Times New Roman" w:hAnsi="Times New Roman" w:cs="Times New Roman"/>
          <w:sz w:val="20"/>
          <w:szCs w:val="20"/>
        </w:rPr>
        <w:t xml:space="preserve"> written in the Queen’s English, when quoting said documentation this paper will use the language as it appears in the documentation, when writing it will continue to be written in American English style.</w:t>
      </w:r>
    </w:p>
    <w:p w14:paraId="6E7825AC" w14:textId="0195B60D" w:rsidR="0397DF42" w:rsidRDefault="0397DF42" w:rsidP="0397DF42">
      <w:pPr>
        <w:rPr>
          <w:ins w:id="22" w:author="Lewis, Glen" w:date="2020-11-20T21:10:00Z"/>
          <w:rFonts w:ascii="Times New Roman" w:eastAsia="Times New Roman" w:hAnsi="Times New Roman" w:cs="Times New Roman"/>
          <w:sz w:val="20"/>
          <w:szCs w:val="20"/>
        </w:rPr>
      </w:pPr>
    </w:p>
    <w:p w14:paraId="70D556A2" w14:textId="4397BA82" w:rsidR="6D268C3F" w:rsidRPr="002308AF" w:rsidRDefault="6D268C3F" w:rsidP="0397DF42">
      <w:pPr>
        <w:rPr>
          <w:ins w:id="23" w:author="Lewis, Glen" w:date="2020-11-20T21:10:00Z"/>
          <w:rFonts w:ascii="Times New Roman" w:eastAsia="Times New Roman" w:hAnsi="Times New Roman" w:cs="Times New Roman"/>
          <w:sz w:val="24"/>
          <w:szCs w:val="24"/>
        </w:rPr>
      </w:pPr>
      <w:ins w:id="24" w:author="Lewis, Glen" w:date="2020-11-20T21:10:00Z">
        <w:r w:rsidRPr="002308AF">
          <w:rPr>
            <w:rFonts w:ascii="Times New Roman" w:eastAsia="Times New Roman" w:hAnsi="Times New Roman" w:cs="Times New Roman"/>
            <w:sz w:val="24"/>
            <w:szCs w:val="24"/>
          </w:rPr>
          <w:t>In assessing the impact, the DTC-4 assessed 7 hypotheses to identify the influences on annual agricultural profits:</w:t>
        </w:r>
      </w:ins>
    </w:p>
    <w:p w14:paraId="6F464985" w14:textId="5A75B004" w:rsidR="6D268C3F" w:rsidRPr="002308AF" w:rsidRDefault="6D268C3F" w:rsidP="00BA04C0">
      <w:pPr>
        <w:ind w:left="360" w:hanging="360"/>
        <w:rPr>
          <w:ins w:id="25" w:author="Lewis, Glen" w:date="2020-11-20T21:10:00Z"/>
          <w:rFonts w:ascii="Times New Roman" w:eastAsia="Times New Roman" w:hAnsi="Times New Roman" w:cs="Times New Roman"/>
          <w:sz w:val="24"/>
          <w:szCs w:val="24"/>
        </w:rPr>
      </w:pPr>
      <w:ins w:id="26" w:author="Lewis, Glen" w:date="2020-11-20T21:10:00Z">
        <w:r w:rsidRPr="002308AF">
          <w:rPr>
            <w:rFonts w:ascii="Times New Roman" w:eastAsia="Times New Roman" w:hAnsi="Times New Roman" w:cs="Times New Roman"/>
            <w:sz w:val="24"/>
            <w:szCs w:val="24"/>
          </w:rPr>
          <w:t>1.</w:t>
        </w:r>
        <w:r w:rsidRPr="002308AF">
          <w:rPr>
            <w:rFonts w:ascii="Times New Roman" w:eastAsia="Times New Roman" w:hAnsi="Times New Roman" w:cs="Times New Roman"/>
            <w:sz w:val="14"/>
            <w:szCs w:val="14"/>
          </w:rPr>
          <w:t xml:space="preserve">     </w:t>
        </w:r>
        <w:r w:rsidRPr="002308AF">
          <w:rPr>
            <w:rFonts w:ascii="Times New Roman" w:eastAsia="Times New Roman" w:hAnsi="Times New Roman" w:cs="Times New Roman"/>
            <w:sz w:val="24"/>
            <w:szCs w:val="24"/>
          </w:rPr>
          <w:t>Education positively affects expected annual profits.</w:t>
        </w:r>
      </w:ins>
    </w:p>
    <w:p w14:paraId="62A6C691" w14:textId="48186EDA" w:rsidR="6D268C3F" w:rsidRPr="002308AF" w:rsidRDefault="6D268C3F" w:rsidP="00BA04C0">
      <w:pPr>
        <w:ind w:left="360" w:hanging="360"/>
        <w:rPr>
          <w:ins w:id="27" w:author="Lewis, Glen" w:date="2020-11-20T21:10:00Z"/>
          <w:rFonts w:ascii="Times New Roman" w:eastAsia="Times New Roman" w:hAnsi="Times New Roman" w:cs="Times New Roman"/>
          <w:sz w:val="24"/>
          <w:szCs w:val="24"/>
        </w:rPr>
      </w:pPr>
      <w:ins w:id="28" w:author="Lewis, Glen" w:date="2020-11-20T21:10:00Z">
        <w:r w:rsidRPr="002308AF">
          <w:rPr>
            <w:rFonts w:ascii="Times New Roman" w:eastAsia="Times New Roman" w:hAnsi="Times New Roman" w:cs="Times New Roman"/>
            <w:sz w:val="24"/>
            <w:szCs w:val="24"/>
          </w:rPr>
          <w:t>2.</w:t>
        </w:r>
        <w:r w:rsidRPr="002308AF">
          <w:rPr>
            <w:rFonts w:ascii="Times New Roman" w:eastAsia="Times New Roman" w:hAnsi="Times New Roman" w:cs="Times New Roman"/>
            <w:sz w:val="14"/>
            <w:szCs w:val="14"/>
          </w:rPr>
          <w:t xml:space="preserve">     </w:t>
        </w:r>
        <w:r w:rsidRPr="002308AF">
          <w:rPr>
            <w:rFonts w:ascii="Times New Roman" w:eastAsia="Times New Roman" w:hAnsi="Times New Roman" w:cs="Times New Roman"/>
            <w:sz w:val="24"/>
            <w:szCs w:val="24"/>
          </w:rPr>
          <w:t>Age positively affects expected annual profits.</w:t>
        </w:r>
      </w:ins>
    </w:p>
    <w:p w14:paraId="7D6F00F1" w14:textId="312DB785" w:rsidR="6D268C3F" w:rsidRPr="002308AF" w:rsidRDefault="6D268C3F" w:rsidP="00BA04C0">
      <w:pPr>
        <w:ind w:left="360" w:hanging="360"/>
        <w:rPr>
          <w:ins w:id="29" w:author="Lewis, Glen" w:date="2020-11-20T21:10:00Z"/>
          <w:rFonts w:ascii="Times New Roman" w:eastAsia="Times New Roman" w:hAnsi="Times New Roman" w:cs="Times New Roman"/>
          <w:sz w:val="24"/>
          <w:szCs w:val="24"/>
        </w:rPr>
      </w:pPr>
      <w:ins w:id="30" w:author="Lewis, Glen" w:date="2020-11-20T21:10:00Z">
        <w:r w:rsidRPr="002308AF">
          <w:rPr>
            <w:rFonts w:ascii="Times New Roman" w:eastAsia="Times New Roman" w:hAnsi="Times New Roman" w:cs="Times New Roman"/>
            <w:sz w:val="24"/>
            <w:szCs w:val="24"/>
          </w:rPr>
          <w:t>3.</w:t>
        </w:r>
        <w:r w:rsidRPr="002308AF">
          <w:rPr>
            <w:rFonts w:ascii="Times New Roman" w:eastAsia="Times New Roman" w:hAnsi="Times New Roman" w:cs="Times New Roman"/>
            <w:sz w:val="14"/>
            <w:szCs w:val="14"/>
          </w:rPr>
          <w:t xml:space="preserve">     </w:t>
        </w:r>
        <w:r w:rsidRPr="002308AF">
          <w:rPr>
            <w:rFonts w:ascii="Times New Roman" w:eastAsia="Times New Roman" w:hAnsi="Times New Roman" w:cs="Times New Roman"/>
            <w:sz w:val="24"/>
            <w:szCs w:val="24"/>
          </w:rPr>
          <w:t>More male members in a household positively affects expected annual profits.</w:t>
        </w:r>
      </w:ins>
    </w:p>
    <w:p w14:paraId="27AEF793" w14:textId="75FB9E71" w:rsidR="6D268C3F" w:rsidRPr="002308AF" w:rsidRDefault="6D268C3F" w:rsidP="00BA04C0">
      <w:pPr>
        <w:ind w:left="360" w:hanging="360"/>
        <w:rPr>
          <w:ins w:id="31" w:author="Lewis, Glen" w:date="2020-11-20T21:10:00Z"/>
          <w:rFonts w:ascii="Times New Roman" w:eastAsia="Times New Roman" w:hAnsi="Times New Roman" w:cs="Times New Roman"/>
          <w:sz w:val="24"/>
          <w:szCs w:val="24"/>
        </w:rPr>
      </w:pPr>
      <w:ins w:id="32" w:author="Lewis, Glen" w:date="2020-11-20T21:10:00Z">
        <w:r w:rsidRPr="002308AF">
          <w:rPr>
            <w:rFonts w:ascii="Times New Roman" w:eastAsia="Times New Roman" w:hAnsi="Times New Roman" w:cs="Times New Roman"/>
            <w:sz w:val="24"/>
            <w:szCs w:val="24"/>
          </w:rPr>
          <w:t>4.</w:t>
        </w:r>
        <w:r w:rsidRPr="002308AF">
          <w:rPr>
            <w:rFonts w:ascii="Times New Roman" w:eastAsia="Times New Roman" w:hAnsi="Times New Roman" w:cs="Times New Roman"/>
            <w:sz w:val="14"/>
            <w:szCs w:val="14"/>
          </w:rPr>
          <w:t xml:space="preserve">     </w:t>
        </w:r>
        <w:r w:rsidRPr="002308AF">
          <w:rPr>
            <w:rFonts w:ascii="Times New Roman" w:eastAsia="Times New Roman" w:hAnsi="Times New Roman" w:cs="Times New Roman"/>
            <w:sz w:val="24"/>
            <w:szCs w:val="24"/>
          </w:rPr>
          <w:t>More female members do not have a positively affects expected annual profits.</w:t>
        </w:r>
      </w:ins>
    </w:p>
    <w:p w14:paraId="3093040B" w14:textId="5966A719" w:rsidR="6D268C3F" w:rsidRPr="002308AF" w:rsidRDefault="6D268C3F" w:rsidP="00BA04C0">
      <w:pPr>
        <w:ind w:left="360" w:hanging="360"/>
        <w:rPr>
          <w:ins w:id="33" w:author="Lewis, Glen" w:date="2020-11-20T21:10:00Z"/>
          <w:rFonts w:ascii="Times New Roman" w:eastAsia="Times New Roman" w:hAnsi="Times New Roman" w:cs="Times New Roman"/>
          <w:sz w:val="24"/>
          <w:szCs w:val="24"/>
        </w:rPr>
      </w:pPr>
      <w:ins w:id="34" w:author="Lewis, Glen" w:date="2020-11-20T21:10:00Z">
        <w:r w:rsidRPr="002308AF">
          <w:rPr>
            <w:rFonts w:ascii="Times New Roman" w:eastAsia="Times New Roman" w:hAnsi="Times New Roman" w:cs="Times New Roman"/>
            <w:sz w:val="24"/>
            <w:szCs w:val="24"/>
          </w:rPr>
          <w:t>5.</w:t>
        </w:r>
        <w:r w:rsidRPr="002308AF">
          <w:rPr>
            <w:rFonts w:ascii="Times New Roman" w:eastAsia="Times New Roman" w:hAnsi="Times New Roman" w:cs="Times New Roman"/>
            <w:sz w:val="14"/>
            <w:szCs w:val="14"/>
          </w:rPr>
          <w:t xml:space="preserve">     </w:t>
        </w:r>
        <w:r w:rsidRPr="002308AF">
          <w:rPr>
            <w:rFonts w:ascii="Times New Roman" w:eastAsia="Times New Roman" w:hAnsi="Times New Roman" w:cs="Times New Roman"/>
            <w:sz w:val="24"/>
            <w:szCs w:val="24"/>
          </w:rPr>
          <w:t>More male hire helped positively affects expected annual profits.</w:t>
        </w:r>
      </w:ins>
    </w:p>
    <w:p w14:paraId="750FB02F" w14:textId="14A66356" w:rsidR="6D268C3F" w:rsidRPr="002308AF" w:rsidRDefault="6D268C3F" w:rsidP="00BA04C0">
      <w:pPr>
        <w:ind w:left="360" w:hanging="360"/>
        <w:rPr>
          <w:ins w:id="35" w:author="Lewis, Glen" w:date="2020-11-20T21:10:00Z"/>
          <w:rFonts w:ascii="Times New Roman" w:eastAsia="Times New Roman" w:hAnsi="Times New Roman" w:cs="Times New Roman"/>
          <w:sz w:val="24"/>
          <w:szCs w:val="24"/>
        </w:rPr>
      </w:pPr>
      <w:ins w:id="36" w:author="Lewis, Glen" w:date="2020-11-20T21:10:00Z">
        <w:r w:rsidRPr="002308AF">
          <w:rPr>
            <w:rFonts w:ascii="Times New Roman" w:eastAsia="Times New Roman" w:hAnsi="Times New Roman" w:cs="Times New Roman"/>
            <w:sz w:val="24"/>
            <w:szCs w:val="24"/>
          </w:rPr>
          <w:t>6.</w:t>
        </w:r>
        <w:r w:rsidRPr="002308AF">
          <w:rPr>
            <w:rFonts w:ascii="Times New Roman" w:eastAsia="Times New Roman" w:hAnsi="Times New Roman" w:cs="Times New Roman"/>
            <w:sz w:val="14"/>
            <w:szCs w:val="14"/>
          </w:rPr>
          <w:t xml:space="preserve">     </w:t>
        </w:r>
        <w:r w:rsidRPr="002308AF">
          <w:rPr>
            <w:rFonts w:ascii="Times New Roman" w:eastAsia="Times New Roman" w:hAnsi="Times New Roman" w:cs="Times New Roman"/>
            <w:sz w:val="24"/>
            <w:szCs w:val="24"/>
          </w:rPr>
          <w:t>More female hired help positively affects expected annual profits.</w:t>
        </w:r>
      </w:ins>
    </w:p>
    <w:p w14:paraId="52A615CF" w14:textId="0DC902B8" w:rsidR="6D268C3F" w:rsidRPr="002308AF" w:rsidRDefault="6D268C3F" w:rsidP="00BA04C0">
      <w:pPr>
        <w:ind w:left="360" w:hanging="360"/>
        <w:rPr>
          <w:ins w:id="37" w:author="Lewis, Glen" w:date="2020-11-20T21:10:00Z"/>
          <w:rFonts w:ascii="Times New Roman" w:eastAsia="Times New Roman" w:hAnsi="Times New Roman" w:cs="Times New Roman"/>
          <w:sz w:val="24"/>
          <w:szCs w:val="24"/>
        </w:rPr>
      </w:pPr>
      <w:ins w:id="38" w:author="Lewis, Glen" w:date="2020-11-20T21:10:00Z">
        <w:r w:rsidRPr="002308AF">
          <w:rPr>
            <w:rFonts w:ascii="Times New Roman" w:eastAsia="Times New Roman" w:hAnsi="Times New Roman" w:cs="Times New Roman"/>
            <w:sz w:val="24"/>
            <w:szCs w:val="24"/>
          </w:rPr>
          <w:t>7.</w:t>
        </w:r>
        <w:r w:rsidRPr="002308AF">
          <w:rPr>
            <w:rFonts w:ascii="Times New Roman" w:eastAsia="Times New Roman" w:hAnsi="Times New Roman" w:cs="Times New Roman"/>
            <w:sz w:val="14"/>
            <w:szCs w:val="14"/>
          </w:rPr>
          <w:t xml:space="preserve">     </w:t>
        </w:r>
        <w:r w:rsidRPr="002308AF">
          <w:rPr>
            <w:rFonts w:ascii="Times New Roman" w:eastAsia="Times New Roman" w:hAnsi="Times New Roman" w:cs="Times New Roman"/>
            <w:sz w:val="24"/>
            <w:szCs w:val="24"/>
          </w:rPr>
          <w:t xml:space="preserve">The location of the household does have an </w:t>
        </w:r>
        <w:proofErr w:type="spellStart"/>
        <w:r w:rsidRPr="002308AF">
          <w:rPr>
            <w:rFonts w:ascii="Times New Roman" w:eastAsia="Times New Roman" w:hAnsi="Times New Roman" w:cs="Times New Roman"/>
            <w:sz w:val="24"/>
            <w:szCs w:val="24"/>
          </w:rPr>
          <w:t>affect</w:t>
        </w:r>
        <w:proofErr w:type="spellEnd"/>
        <w:r w:rsidRPr="002308AF">
          <w:rPr>
            <w:rFonts w:ascii="Times New Roman" w:eastAsia="Times New Roman" w:hAnsi="Times New Roman" w:cs="Times New Roman"/>
            <w:sz w:val="24"/>
            <w:szCs w:val="24"/>
          </w:rPr>
          <w:t xml:space="preserve"> on expected annual profits.</w:t>
        </w:r>
      </w:ins>
    </w:p>
    <w:p w14:paraId="0794204B" w14:textId="478BF62B" w:rsidR="6D268C3F" w:rsidRPr="002308AF" w:rsidRDefault="6D268C3F" w:rsidP="0397DF42">
      <w:pPr>
        <w:rPr>
          <w:ins w:id="39" w:author="Lewis, Glen" w:date="2020-11-20T21:10:00Z"/>
          <w:rFonts w:ascii="Times New Roman" w:eastAsia="Times New Roman" w:hAnsi="Times New Roman" w:cs="Times New Roman"/>
          <w:sz w:val="24"/>
          <w:szCs w:val="24"/>
        </w:rPr>
      </w:pPr>
      <w:ins w:id="40" w:author="Lewis, Glen" w:date="2020-11-20T21:10:00Z">
        <w:r w:rsidRPr="002308AF">
          <w:rPr>
            <w:rFonts w:ascii="Times New Roman" w:eastAsia="Times New Roman" w:hAnsi="Times New Roman" w:cs="Times New Roman"/>
            <w:sz w:val="24"/>
            <w:szCs w:val="24"/>
          </w:rPr>
          <w:t>Review of different combination of household variables lead to the following model (bkwd_1_a) being adopted as representing their influence on profit.</w:t>
        </w:r>
      </w:ins>
    </w:p>
    <w:p w14:paraId="1C10716F" w14:textId="6EB793CD" w:rsidR="6D268C3F" w:rsidRPr="002308AF" w:rsidRDefault="6D268C3F" w:rsidP="00BA04C0">
      <w:pPr>
        <w:ind w:firstLine="720"/>
        <w:rPr>
          <w:ins w:id="41" w:author="Lewis, Glen" w:date="2020-11-20T22:29:00Z"/>
          <w:rFonts w:ascii="Times New Roman" w:eastAsia="Times New Roman" w:hAnsi="Times New Roman" w:cs="Times New Roman"/>
          <w:i/>
          <w:iCs/>
          <w:sz w:val="24"/>
          <w:szCs w:val="24"/>
        </w:rPr>
      </w:pPr>
      <w:proofErr w:type="spellStart"/>
      <w:proofErr w:type="gramStart"/>
      <w:ins w:id="42" w:author="Lewis, Glen" w:date="2020-11-20T21:10:00Z">
        <w:r w:rsidRPr="002308AF">
          <w:rPr>
            <w:rFonts w:ascii="Times New Roman" w:eastAsia="Times New Roman" w:hAnsi="Times New Roman" w:cs="Times New Roman"/>
            <w:i/>
            <w:iCs/>
            <w:sz w:val="24"/>
            <w:szCs w:val="24"/>
          </w:rPr>
          <w:t>lm</w:t>
        </w:r>
        <w:proofErr w:type="spellEnd"/>
        <w:r w:rsidRPr="002308AF">
          <w:rPr>
            <w:rFonts w:ascii="Times New Roman" w:eastAsia="Times New Roman" w:hAnsi="Times New Roman" w:cs="Times New Roman"/>
            <w:i/>
            <w:iCs/>
            <w:sz w:val="24"/>
            <w:szCs w:val="24"/>
          </w:rPr>
          <w:t>(</w:t>
        </w:r>
        <w:proofErr w:type="gramEnd"/>
        <w:r w:rsidRPr="002308AF">
          <w:rPr>
            <w:rFonts w:ascii="Times New Roman" w:eastAsia="Times New Roman" w:hAnsi="Times New Roman" w:cs="Times New Roman"/>
            <w:i/>
            <w:iCs/>
            <w:sz w:val="24"/>
            <w:szCs w:val="24"/>
          </w:rPr>
          <w:t>profit ~ factor(district) +</w:t>
        </w:r>
      </w:ins>
      <w:ins w:id="43" w:author="Lewis, Glen" w:date="2020-11-20T22:28:00Z">
        <w:r w:rsidR="63471F66" w:rsidRPr="002308AF">
          <w:rPr>
            <w:rFonts w:ascii="Times New Roman" w:eastAsia="Times New Roman" w:hAnsi="Times New Roman" w:cs="Times New Roman"/>
            <w:i/>
            <w:iCs/>
            <w:sz w:val="24"/>
            <w:szCs w:val="24"/>
          </w:rPr>
          <w:t xml:space="preserve"> factor(loc2) +</w:t>
        </w:r>
      </w:ins>
      <w:ins w:id="44" w:author="Lewis, Glen" w:date="2020-11-20T22:29:00Z">
        <w:r w:rsidR="39CFB5E3" w:rsidRPr="002308AF">
          <w:rPr>
            <w:rFonts w:ascii="Times New Roman" w:eastAsia="Times New Roman" w:hAnsi="Times New Roman" w:cs="Times New Roman"/>
            <w:i/>
            <w:iCs/>
            <w:sz w:val="24"/>
            <w:szCs w:val="24"/>
          </w:rPr>
          <w:t xml:space="preserve"> </w:t>
        </w:r>
      </w:ins>
    </w:p>
    <w:p w14:paraId="5BF9C852" w14:textId="1D2DF599" w:rsidR="39CFB5E3" w:rsidRPr="002308AF" w:rsidRDefault="39CFB5E3" w:rsidP="0397DF42">
      <w:pPr>
        <w:ind w:firstLine="720"/>
        <w:rPr>
          <w:ins w:id="45" w:author="Lewis, Glen" w:date="2020-11-20T22:29:00Z"/>
          <w:rFonts w:ascii="Times New Roman" w:eastAsia="Times New Roman" w:hAnsi="Times New Roman" w:cs="Times New Roman"/>
          <w:i/>
          <w:iCs/>
          <w:sz w:val="24"/>
          <w:szCs w:val="24"/>
        </w:rPr>
      </w:pPr>
      <w:proofErr w:type="spellStart"/>
      <w:ins w:id="46" w:author="Lewis, Glen" w:date="2020-11-20T22:29:00Z">
        <w:r w:rsidRPr="002308AF">
          <w:rPr>
            <w:rFonts w:ascii="Times New Roman" w:eastAsia="Times New Roman" w:hAnsi="Times New Roman" w:cs="Times New Roman"/>
            <w:i/>
            <w:iCs/>
            <w:sz w:val="24"/>
            <w:szCs w:val="24"/>
          </w:rPr>
          <w:t>a</w:t>
        </w:r>
      </w:ins>
      <w:ins w:id="47" w:author="Lewis, Glen" w:date="2020-11-20T22:28:00Z">
        <w:r w:rsidR="45EE078E" w:rsidRPr="002308AF">
          <w:rPr>
            <w:rFonts w:ascii="Times New Roman" w:eastAsia="Times New Roman" w:hAnsi="Times New Roman" w:cs="Times New Roman"/>
            <w:i/>
            <w:iCs/>
            <w:sz w:val="24"/>
            <w:szCs w:val="24"/>
          </w:rPr>
          <w:t>v_hh_age</w:t>
        </w:r>
        <w:proofErr w:type="spellEnd"/>
        <w:r w:rsidR="45EE078E" w:rsidRPr="002308AF">
          <w:rPr>
            <w:rFonts w:ascii="Times New Roman" w:eastAsia="Times New Roman" w:hAnsi="Times New Roman" w:cs="Times New Roman"/>
            <w:i/>
            <w:iCs/>
            <w:sz w:val="24"/>
            <w:szCs w:val="24"/>
          </w:rPr>
          <w:t xml:space="preserve"> + </w:t>
        </w:r>
      </w:ins>
      <w:ins w:id="48" w:author="Lewis, Glen" w:date="2020-11-20T21:10:00Z">
        <w:r w:rsidR="6D268C3F" w:rsidRPr="002308AF">
          <w:rPr>
            <w:rFonts w:ascii="Times New Roman" w:eastAsia="Times New Roman" w:hAnsi="Times New Roman" w:cs="Times New Roman"/>
            <w:i/>
            <w:iCs/>
            <w:sz w:val="24"/>
            <w:szCs w:val="24"/>
          </w:rPr>
          <w:t xml:space="preserve">male + female + </w:t>
        </w:r>
        <w:proofErr w:type="spellStart"/>
        <w:r w:rsidR="6D268C3F" w:rsidRPr="002308AF">
          <w:rPr>
            <w:rFonts w:ascii="Times New Roman" w:eastAsia="Times New Roman" w:hAnsi="Times New Roman" w:cs="Times New Roman"/>
            <w:i/>
            <w:iCs/>
            <w:sz w:val="24"/>
            <w:szCs w:val="24"/>
          </w:rPr>
          <w:t>male_help</w:t>
        </w:r>
        <w:proofErr w:type="spellEnd"/>
        <w:r w:rsidR="6D268C3F" w:rsidRPr="002308AF">
          <w:rPr>
            <w:rFonts w:ascii="Times New Roman" w:eastAsia="Times New Roman" w:hAnsi="Times New Roman" w:cs="Times New Roman"/>
            <w:i/>
            <w:iCs/>
            <w:sz w:val="24"/>
            <w:szCs w:val="24"/>
          </w:rPr>
          <w:t xml:space="preserve"> + </w:t>
        </w:r>
      </w:ins>
    </w:p>
    <w:p w14:paraId="2F63CC01" w14:textId="7EAF1A47" w:rsidR="6D268C3F" w:rsidRPr="002308AF" w:rsidRDefault="6D268C3F" w:rsidP="0397DF42">
      <w:pPr>
        <w:ind w:firstLine="720"/>
        <w:rPr>
          <w:rFonts w:ascii="Times New Roman" w:eastAsia="Times New Roman" w:hAnsi="Times New Roman" w:cs="Times New Roman"/>
          <w:i/>
          <w:iCs/>
          <w:sz w:val="24"/>
          <w:szCs w:val="24"/>
        </w:rPr>
      </w:pPr>
      <w:ins w:id="49" w:author="Lewis, Glen" w:date="2020-11-20T21:10:00Z">
        <w:r w:rsidRPr="002308AF">
          <w:rPr>
            <w:rFonts w:ascii="Times New Roman" w:eastAsia="Times New Roman" w:hAnsi="Times New Roman" w:cs="Times New Roman"/>
            <w:i/>
            <w:iCs/>
            <w:sz w:val="24"/>
            <w:szCs w:val="24"/>
          </w:rPr>
          <w:t>I(male_help^2) +</w:t>
        </w:r>
      </w:ins>
      <w:r w:rsidR="64F9AF96" w:rsidRPr="002308AF">
        <w:rPr>
          <w:rFonts w:ascii="Times New Roman" w:eastAsia="Times New Roman" w:hAnsi="Times New Roman" w:cs="Times New Roman"/>
          <w:i/>
          <w:iCs/>
          <w:sz w:val="24"/>
          <w:szCs w:val="24"/>
        </w:rPr>
        <w:t xml:space="preserve"> </w:t>
      </w:r>
      <w:proofErr w:type="spellStart"/>
      <w:r w:rsidRPr="002308AF">
        <w:rPr>
          <w:rFonts w:ascii="Times New Roman" w:eastAsia="Times New Roman" w:hAnsi="Times New Roman" w:cs="Times New Roman"/>
          <w:i/>
          <w:iCs/>
          <w:sz w:val="24"/>
          <w:szCs w:val="24"/>
        </w:rPr>
        <w:t>female_help</w:t>
      </w:r>
      <w:proofErr w:type="spellEnd"/>
      <w:r w:rsidRPr="002308AF">
        <w:rPr>
          <w:rFonts w:ascii="Times New Roman" w:eastAsia="Times New Roman" w:hAnsi="Times New Roman" w:cs="Times New Roman"/>
          <w:i/>
          <w:iCs/>
          <w:sz w:val="24"/>
          <w:szCs w:val="24"/>
        </w:rPr>
        <w:t xml:space="preserve">, data = </w:t>
      </w:r>
      <w:proofErr w:type="spellStart"/>
      <w:r w:rsidRPr="002308AF">
        <w:rPr>
          <w:rFonts w:ascii="Times New Roman" w:eastAsia="Times New Roman" w:hAnsi="Times New Roman" w:cs="Times New Roman"/>
          <w:i/>
          <w:iCs/>
          <w:sz w:val="24"/>
          <w:szCs w:val="24"/>
        </w:rPr>
        <w:t>nh_profile_base</w:t>
      </w:r>
      <w:proofErr w:type="spellEnd"/>
      <w:r w:rsidRPr="002308AF">
        <w:rPr>
          <w:rFonts w:ascii="Times New Roman" w:eastAsia="Times New Roman" w:hAnsi="Times New Roman" w:cs="Times New Roman"/>
          <w:i/>
          <w:iCs/>
          <w:sz w:val="24"/>
          <w:szCs w:val="24"/>
        </w:rPr>
        <w:t>)</w:t>
      </w:r>
    </w:p>
    <w:p w14:paraId="14212DE8" w14:textId="2BAAD391" w:rsidR="6D268C3F" w:rsidRPr="002308AF" w:rsidRDefault="6D268C3F" w:rsidP="0397DF42">
      <w:pPr>
        <w:rPr>
          <w:rFonts w:ascii="Times New Roman" w:eastAsia="Times New Roman" w:hAnsi="Times New Roman" w:cs="Times New Roman"/>
          <w:sz w:val="24"/>
          <w:szCs w:val="24"/>
        </w:rPr>
      </w:pPr>
      <w:r w:rsidRPr="002308AF">
        <w:rPr>
          <w:rFonts w:ascii="Times New Roman" w:eastAsia="Times New Roman" w:hAnsi="Times New Roman" w:cs="Times New Roman"/>
          <w:sz w:val="24"/>
          <w:szCs w:val="24"/>
        </w:rPr>
        <w:t>The base model (</w:t>
      </w:r>
      <w:proofErr w:type="spellStart"/>
      <w:r w:rsidRPr="002308AF">
        <w:rPr>
          <w:rFonts w:ascii="Times New Roman" w:eastAsia="Times New Roman" w:hAnsi="Times New Roman" w:cs="Times New Roman"/>
          <w:sz w:val="24"/>
          <w:szCs w:val="24"/>
        </w:rPr>
        <w:t>bkwd_base</w:t>
      </w:r>
      <w:proofErr w:type="spellEnd"/>
      <w:r w:rsidRPr="002308AF">
        <w:rPr>
          <w:rFonts w:ascii="Times New Roman" w:eastAsia="Times New Roman" w:hAnsi="Times New Roman" w:cs="Times New Roman"/>
          <w:sz w:val="24"/>
          <w:szCs w:val="24"/>
        </w:rPr>
        <w:t xml:space="preserve">) that is used for comparison is:  </w:t>
      </w:r>
    </w:p>
    <w:p w14:paraId="69F3D84C" w14:textId="2D98F587" w:rsidR="6D268C3F" w:rsidRPr="002308AF" w:rsidRDefault="6D268C3F">
      <w:pPr>
        <w:ind w:firstLine="720"/>
        <w:rPr>
          <w:rFonts w:ascii="Times New Roman" w:eastAsia="Times New Roman" w:hAnsi="Times New Roman" w:cs="Times New Roman"/>
          <w:i/>
          <w:iCs/>
          <w:sz w:val="24"/>
          <w:szCs w:val="24"/>
        </w:rPr>
        <w:pPrChange w:id="50" w:author="Lewis, Glen" w:date="2020-11-20T21:10:00Z">
          <w:pPr/>
        </w:pPrChange>
      </w:pPr>
      <w:proofErr w:type="spellStart"/>
      <w:proofErr w:type="gramStart"/>
      <w:r w:rsidRPr="002308AF">
        <w:rPr>
          <w:rFonts w:ascii="Times New Roman" w:eastAsia="Times New Roman" w:hAnsi="Times New Roman" w:cs="Times New Roman"/>
          <w:i/>
          <w:iCs/>
          <w:sz w:val="24"/>
          <w:szCs w:val="24"/>
        </w:rPr>
        <w:t>lm</w:t>
      </w:r>
      <w:proofErr w:type="spellEnd"/>
      <w:r w:rsidRPr="002308AF">
        <w:rPr>
          <w:rFonts w:ascii="Times New Roman" w:eastAsia="Times New Roman" w:hAnsi="Times New Roman" w:cs="Times New Roman"/>
          <w:i/>
          <w:iCs/>
          <w:sz w:val="24"/>
          <w:szCs w:val="24"/>
        </w:rPr>
        <w:t>(</w:t>
      </w:r>
      <w:proofErr w:type="gramEnd"/>
      <w:r w:rsidRPr="002308AF">
        <w:rPr>
          <w:rFonts w:ascii="Times New Roman" w:eastAsia="Times New Roman" w:hAnsi="Times New Roman" w:cs="Times New Roman"/>
          <w:i/>
          <w:iCs/>
          <w:sz w:val="24"/>
          <w:szCs w:val="24"/>
        </w:rPr>
        <w:t>profit ~ factor(district) + factor(</w:t>
      </w:r>
      <w:proofErr w:type="spellStart"/>
      <w:r w:rsidR="37B4E92E" w:rsidRPr="002308AF">
        <w:rPr>
          <w:rFonts w:ascii="Times New Roman" w:eastAsia="Times New Roman" w:hAnsi="Times New Roman" w:cs="Times New Roman"/>
          <w:i/>
          <w:iCs/>
          <w:sz w:val="24"/>
          <w:szCs w:val="24"/>
        </w:rPr>
        <w:t>ez</w:t>
      </w:r>
      <w:proofErr w:type="spellEnd"/>
      <w:r w:rsidRPr="002308AF">
        <w:rPr>
          <w:rFonts w:ascii="Times New Roman" w:eastAsia="Times New Roman" w:hAnsi="Times New Roman" w:cs="Times New Roman"/>
          <w:i/>
          <w:iCs/>
          <w:sz w:val="24"/>
          <w:szCs w:val="24"/>
        </w:rPr>
        <w:t>) +</w:t>
      </w:r>
      <w:r w:rsidR="7024102C" w:rsidRPr="002308AF">
        <w:rPr>
          <w:rFonts w:ascii="Times New Roman" w:eastAsia="Times New Roman" w:hAnsi="Times New Roman" w:cs="Times New Roman"/>
          <w:i/>
          <w:iCs/>
          <w:sz w:val="24"/>
          <w:szCs w:val="24"/>
        </w:rPr>
        <w:t xml:space="preserve"> factor(loc2)</w:t>
      </w:r>
    </w:p>
    <w:p w14:paraId="03FBA600" w14:textId="0E40ACE7" w:rsidR="6D268C3F" w:rsidRPr="002308AF" w:rsidRDefault="6D268C3F">
      <w:pPr>
        <w:ind w:firstLine="720"/>
        <w:rPr>
          <w:rFonts w:ascii="Times New Roman" w:eastAsia="Times New Roman" w:hAnsi="Times New Roman" w:cs="Times New Roman"/>
          <w:i/>
          <w:iCs/>
          <w:sz w:val="24"/>
          <w:szCs w:val="24"/>
        </w:rPr>
        <w:pPrChange w:id="51" w:author="Lewis, Glen" w:date="2020-11-20T21:10:00Z">
          <w:pPr/>
        </w:pPrChange>
      </w:pPr>
      <w:proofErr w:type="spellStart"/>
      <w:r w:rsidRPr="002308AF">
        <w:rPr>
          <w:rFonts w:ascii="Times New Roman" w:eastAsia="Times New Roman" w:hAnsi="Times New Roman" w:cs="Times New Roman"/>
          <w:i/>
          <w:iCs/>
          <w:sz w:val="24"/>
          <w:szCs w:val="24"/>
        </w:rPr>
        <w:t>av_hh_age</w:t>
      </w:r>
      <w:proofErr w:type="spellEnd"/>
      <w:r w:rsidRPr="002308AF">
        <w:rPr>
          <w:rFonts w:ascii="Times New Roman" w:eastAsia="Times New Roman" w:hAnsi="Times New Roman" w:cs="Times New Roman"/>
          <w:i/>
          <w:iCs/>
          <w:sz w:val="24"/>
          <w:szCs w:val="24"/>
        </w:rPr>
        <w:t xml:space="preserve"> + male + female + </w:t>
      </w:r>
      <w:proofErr w:type="spellStart"/>
      <w:r w:rsidRPr="002308AF">
        <w:rPr>
          <w:rFonts w:ascii="Times New Roman" w:eastAsia="Times New Roman" w:hAnsi="Times New Roman" w:cs="Times New Roman"/>
          <w:i/>
          <w:iCs/>
          <w:sz w:val="24"/>
          <w:szCs w:val="24"/>
        </w:rPr>
        <w:t>male_help</w:t>
      </w:r>
      <w:proofErr w:type="spellEnd"/>
      <w:r w:rsidRPr="002308AF">
        <w:rPr>
          <w:rFonts w:ascii="Times New Roman" w:eastAsia="Times New Roman" w:hAnsi="Times New Roman" w:cs="Times New Roman"/>
          <w:i/>
          <w:iCs/>
          <w:sz w:val="24"/>
          <w:szCs w:val="24"/>
        </w:rPr>
        <w:t xml:space="preserve"> +</w:t>
      </w:r>
    </w:p>
    <w:p w14:paraId="18E2016E" w14:textId="5592D40F" w:rsidR="6D268C3F" w:rsidRPr="002308AF" w:rsidRDefault="6D268C3F" w:rsidP="0397DF42">
      <w:pPr>
        <w:rPr>
          <w:rFonts w:ascii="Times New Roman" w:eastAsia="Times New Roman" w:hAnsi="Times New Roman" w:cs="Times New Roman"/>
          <w:i/>
          <w:iCs/>
          <w:sz w:val="24"/>
          <w:szCs w:val="24"/>
        </w:rPr>
      </w:pPr>
      <w:r w:rsidRPr="002308AF">
        <w:rPr>
          <w:rFonts w:ascii="Times New Roman" w:eastAsia="Times New Roman" w:hAnsi="Times New Roman" w:cs="Times New Roman"/>
          <w:i/>
          <w:iCs/>
          <w:sz w:val="24"/>
          <w:szCs w:val="24"/>
        </w:rPr>
        <w:t xml:space="preserve">             </w:t>
      </w:r>
      <w:proofErr w:type="spellStart"/>
      <w:r w:rsidRPr="002308AF">
        <w:rPr>
          <w:rFonts w:ascii="Times New Roman" w:eastAsia="Times New Roman" w:hAnsi="Times New Roman" w:cs="Times New Roman"/>
          <w:i/>
          <w:iCs/>
          <w:sz w:val="24"/>
          <w:szCs w:val="24"/>
        </w:rPr>
        <w:t>female_help</w:t>
      </w:r>
      <w:proofErr w:type="spellEnd"/>
      <w:r w:rsidRPr="002308AF">
        <w:rPr>
          <w:rFonts w:ascii="Times New Roman" w:eastAsia="Times New Roman" w:hAnsi="Times New Roman" w:cs="Times New Roman"/>
          <w:i/>
          <w:iCs/>
          <w:sz w:val="24"/>
          <w:szCs w:val="24"/>
        </w:rPr>
        <w:t xml:space="preserve">, data = </w:t>
      </w:r>
      <w:proofErr w:type="spellStart"/>
      <w:r w:rsidRPr="002308AF">
        <w:rPr>
          <w:rFonts w:ascii="Times New Roman" w:eastAsia="Times New Roman" w:hAnsi="Times New Roman" w:cs="Times New Roman"/>
          <w:i/>
          <w:iCs/>
          <w:sz w:val="24"/>
          <w:szCs w:val="24"/>
        </w:rPr>
        <w:t>nh_profile_base</w:t>
      </w:r>
      <w:proofErr w:type="spellEnd"/>
      <w:r w:rsidRPr="002308AF">
        <w:rPr>
          <w:rFonts w:ascii="Times New Roman" w:eastAsia="Times New Roman" w:hAnsi="Times New Roman" w:cs="Times New Roman"/>
          <w:i/>
          <w:iCs/>
          <w:sz w:val="24"/>
          <w:szCs w:val="24"/>
        </w:rPr>
        <w:t>)</w:t>
      </w:r>
    </w:p>
    <w:p w14:paraId="492F1533" w14:textId="1C9019C2" w:rsidR="6D268C3F" w:rsidRPr="002308AF" w:rsidRDefault="6D268C3F" w:rsidP="0397DF42">
      <w:pPr>
        <w:rPr>
          <w:rFonts w:ascii="Times New Roman" w:eastAsia="Times New Roman" w:hAnsi="Times New Roman" w:cs="Times New Roman"/>
          <w:sz w:val="24"/>
          <w:szCs w:val="24"/>
        </w:rPr>
      </w:pPr>
      <w:r w:rsidRPr="002308AF">
        <w:rPr>
          <w:rFonts w:ascii="Times New Roman" w:eastAsia="Times New Roman" w:hAnsi="Times New Roman" w:cs="Times New Roman"/>
          <w:sz w:val="24"/>
          <w:szCs w:val="24"/>
        </w:rPr>
        <w:t>The model was selected because:</w:t>
      </w:r>
    </w:p>
    <w:p w14:paraId="29E48B7F" w14:textId="0C496046" w:rsidR="6D268C3F" w:rsidRPr="002308AF" w:rsidRDefault="6D268C3F" w:rsidP="0397DF42">
      <w:pPr>
        <w:rPr>
          <w:ins w:id="52" w:author="Lewis, Glen" w:date="2020-11-20T21:10:00Z"/>
          <w:rFonts w:ascii="Times New Roman" w:eastAsia="Times New Roman" w:hAnsi="Times New Roman" w:cs="Times New Roman"/>
          <w:sz w:val="24"/>
          <w:szCs w:val="24"/>
        </w:rPr>
      </w:pPr>
      <w:r w:rsidRPr="002308AF">
        <w:rPr>
          <w:rFonts w:ascii="Times New Roman" w:eastAsia="Times New Roman" w:hAnsi="Times New Roman" w:cs="Times New Roman"/>
          <w:sz w:val="24"/>
          <w:szCs w:val="24"/>
        </w:rPr>
        <w:t>F-Statistics</w:t>
      </w:r>
      <w:r w:rsidR="33DE8725" w:rsidRPr="002308AF">
        <w:rPr>
          <w:rFonts w:ascii="Times New Roman" w:eastAsia="Times New Roman" w:hAnsi="Times New Roman" w:cs="Times New Roman"/>
          <w:sz w:val="24"/>
          <w:szCs w:val="24"/>
        </w:rPr>
        <w:t xml:space="preserve">, </w:t>
      </w:r>
      <w:ins w:id="53" w:author="Lewis, Glen" w:date="2020-11-20T21:10:00Z">
        <w:r w:rsidRPr="002308AF">
          <w:rPr>
            <w:rFonts w:ascii="Times New Roman" w:eastAsia="Times New Roman" w:hAnsi="Times New Roman" w:cs="Times New Roman"/>
            <w:sz w:val="24"/>
            <w:szCs w:val="24"/>
          </w:rPr>
          <w:t>p</w:t>
        </w:r>
      </w:ins>
      <w:r w:rsidR="340E503A" w:rsidRPr="002308AF">
        <w:rPr>
          <w:rFonts w:ascii="Times New Roman" w:eastAsia="Times New Roman" w:hAnsi="Times New Roman" w:cs="Times New Roman"/>
          <w:sz w:val="24"/>
          <w:szCs w:val="24"/>
        </w:rPr>
        <w:t xml:space="preserve"> –</w:t>
      </w:r>
      <w:ins w:id="54" w:author="Lewis, Glen" w:date="2020-11-20T21:10:00Z">
        <w:r w:rsidRPr="002308AF">
          <w:rPr>
            <w:rFonts w:ascii="Times New Roman" w:eastAsia="Times New Roman" w:hAnsi="Times New Roman" w:cs="Times New Roman"/>
            <w:sz w:val="24"/>
            <w:szCs w:val="24"/>
          </w:rPr>
          <w:t>value</w:t>
        </w:r>
      </w:ins>
      <w:r w:rsidR="340E503A" w:rsidRPr="002308AF">
        <w:rPr>
          <w:rFonts w:ascii="Times New Roman" w:eastAsia="Times New Roman" w:hAnsi="Times New Roman" w:cs="Times New Roman"/>
          <w:sz w:val="24"/>
          <w:szCs w:val="24"/>
        </w:rPr>
        <w:t xml:space="preserve"> and R-squared</w:t>
      </w:r>
      <w:ins w:id="55" w:author="Lewis, Glen" w:date="2020-11-20T21:10:00Z">
        <w:r w:rsidRPr="002308AF">
          <w:rPr>
            <w:rFonts w:ascii="Times New Roman" w:eastAsia="Times New Roman" w:hAnsi="Times New Roman" w:cs="Times New Roman"/>
            <w:sz w:val="24"/>
            <w:szCs w:val="24"/>
          </w:rPr>
          <w:t>:</w:t>
        </w:r>
      </w:ins>
    </w:p>
    <w:p w14:paraId="23A23C77" w14:textId="045C3B70" w:rsidR="6D268C3F" w:rsidRPr="002308AF" w:rsidRDefault="6D268C3F" w:rsidP="69155D81">
      <w:pPr>
        <w:ind w:firstLine="720"/>
        <w:rPr>
          <w:rFonts w:ascii="Times New Roman" w:eastAsia="Times New Roman" w:hAnsi="Times New Roman" w:cs="Times New Roman"/>
          <w:sz w:val="24"/>
          <w:szCs w:val="24"/>
        </w:rPr>
      </w:pPr>
      <w:ins w:id="56" w:author="Lewis, Glen" w:date="2020-11-20T21:10:00Z">
        <w:r w:rsidRPr="69155D81">
          <w:rPr>
            <w:rFonts w:ascii="Times New Roman" w:eastAsia="Times New Roman" w:hAnsi="Times New Roman" w:cs="Times New Roman"/>
            <w:sz w:val="24"/>
            <w:szCs w:val="24"/>
          </w:rPr>
          <w:t xml:space="preserve">The selected model – bkwd_1_a – produces a F-statistic of </w:t>
        </w:r>
      </w:ins>
      <w:r w:rsidR="5A3C67DC" w:rsidRPr="69155D81">
        <w:rPr>
          <w:rFonts w:ascii="Times New Roman" w:eastAsia="Times New Roman" w:hAnsi="Times New Roman" w:cs="Times New Roman"/>
          <w:sz w:val="24"/>
          <w:szCs w:val="24"/>
        </w:rPr>
        <w:t>8</w:t>
      </w:r>
      <w:r w:rsidR="7C1ED417" w:rsidRPr="69155D81">
        <w:rPr>
          <w:rFonts w:ascii="Times New Roman" w:eastAsia="Times New Roman" w:hAnsi="Times New Roman" w:cs="Times New Roman"/>
          <w:sz w:val="24"/>
          <w:szCs w:val="24"/>
        </w:rPr>
        <w:t>6</w:t>
      </w:r>
      <w:r w:rsidR="5A3C67DC" w:rsidRPr="69155D81">
        <w:rPr>
          <w:rFonts w:ascii="Times New Roman" w:eastAsia="Times New Roman" w:hAnsi="Times New Roman" w:cs="Times New Roman"/>
          <w:sz w:val="24"/>
          <w:szCs w:val="24"/>
        </w:rPr>
        <w:t>.</w:t>
      </w:r>
      <w:r w:rsidR="3A4C5A1D" w:rsidRPr="69155D81">
        <w:rPr>
          <w:rFonts w:ascii="Times New Roman" w:eastAsia="Times New Roman" w:hAnsi="Times New Roman" w:cs="Times New Roman"/>
          <w:sz w:val="24"/>
          <w:szCs w:val="24"/>
        </w:rPr>
        <w:t>43</w:t>
      </w:r>
      <w:ins w:id="57" w:author="Lewis, Glen" w:date="2020-11-20T21:10:00Z">
        <w:r w:rsidRPr="69155D81">
          <w:rPr>
            <w:rFonts w:ascii="Times New Roman" w:eastAsia="Times New Roman" w:hAnsi="Times New Roman" w:cs="Times New Roman"/>
            <w:sz w:val="24"/>
            <w:szCs w:val="24"/>
          </w:rPr>
          <w:t xml:space="preserve">, with a p-value: &lt; 2.2e-16 while the base model produces an F-statistic of </w:t>
        </w:r>
      </w:ins>
      <w:r w:rsidR="07D4886C" w:rsidRPr="69155D81">
        <w:rPr>
          <w:rFonts w:ascii="Times New Roman" w:eastAsia="Times New Roman" w:hAnsi="Times New Roman" w:cs="Times New Roman"/>
          <w:sz w:val="24"/>
          <w:szCs w:val="24"/>
        </w:rPr>
        <w:t>49.96</w:t>
      </w:r>
      <w:ins w:id="58" w:author="Lewis, Glen" w:date="2020-11-20T21:10:00Z">
        <w:r w:rsidRPr="69155D81">
          <w:rPr>
            <w:rFonts w:ascii="Times New Roman" w:eastAsia="Times New Roman" w:hAnsi="Times New Roman" w:cs="Times New Roman"/>
            <w:sz w:val="24"/>
            <w:szCs w:val="24"/>
          </w:rPr>
          <w:t xml:space="preserve"> and a p-value: &lt; 2.2e-16.  While the p-</w:t>
        </w:r>
        <w:r w:rsidRPr="69155D81">
          <w:rPr>
            <w:rFonts w:ascii="Times New Roman" w:eastAsia="Times New Roman" w:hAnsi="Times New Roman" w:cs="Times New Roman"/>
            <w:sz w:val="24"/>
            <w:szCs w:val="24"/>
          </w:rPr>
          <w:lastRenderedPageBreak/>
          <w:t xml:space="preserve">values are equal and statistically significant at a .001 level equal, bkwd_1_a’s higher F-statistic indicates the model result are even less likely to be a random result than the </w:t>
        </w:r>
        <w:proofErr w:type="spellStart"/>
        <w:r w:rsidRPr="69155D81">
          <w:rPr>
            <w:rFonts w:ascii="Times New Roman" w:eastAsia="Times New Roman" w:hAnsi="Times New Roman" w:cs="Times New Roman"/>
            <w:sz w:val="24"/>
            <w:szCs w:val="24"/>
          </w:rPr>
          <w:t>bkwd_base</w:t>
        </w:r>
        <w:proofErr w:type="spellEnd"/>
        <w:r w:rsidRPr="69155D81">
          <w:rPr>
            <w:rFonts w:ascii="Times New Roman" w:eastAsia="Times New Roman" w:hAnsi="Times New Roman" w:cs="Times New Roman"/>
            <w:sz w:val="24"/>
            <w:szCs w:val="24"/>
          </w:rPr>
          <w:t xml:space="preserve"> model.</w:t>
        </w:r>
      </w:ins>
    </w:p>
    <w:p w14:paraId="48FA1AA3" w14:textId="15E1F94C" w:rsidR="1514AF24" w:rsidRPr="002308AF" w:rsidRDefault="1514AF24" w:rsidP="69155D81">
      <w:pPr>
        <w:ind w:firstLine="720"/>
        <w:rPr>
          <w:ins w:id="59" w:author="Lewis, Glen" w:date="2020-11-20T21:10:00Z"/>
          <w:rFonts w:ascii="Times New Roman" w:eastAsia="Times New Roman" w:hAnsi="Times New Roman" w:cs="Times New Roman"/>
          <w:sz w:val="24"/>
          <w:szCs w:val="24"/>
        </w:rPr>
      </w:pPr>
      <w:r w:rsidRPr="69155D81">
        <w:rPr>
          <w:rFonts w:ascii="Times New Roman" w:eastAsia="Times New Roman" w:hAnsi="Times New Roman" w:cs="Times New Roman"/>
          <w:sz w:val="24"/>
          <w:szCs w:val="24"/>
        </w:rPr>
        <w:t xml:space="preserve">The bwlwd_1_a model had an adjusted R-square of 0.1061, with the base having a .1086.  </w:t>
      </w:r>
      <w:r w:rsidR="472D777E" w:rsidRPr="69155D81">
        <w:rPr>
          <w:rFonts w:ascii="Times New Roman" w:eastAsia="Times New Roman" w:hAnsi="Times New Roman" w:cs="Times New Roman"/>
          <w:sz w:val="24"/>
          <w:szCs w:val="24"/>
        </w:rPr>
        <w:t xml:space="preserve">However, due to the poor residual v. fit of bkwd_1, DTC-4 felt that the .0025 difference in </w:t>
      </w:r>
      <w:r w:rsidR="12E36497" w:rsidRPr="69155D81">
        <w:rPr>
          <w:rFonts w:ascii="Times New Roman" w:eastAsia="Times New Roman" w:hAnsi="Times New Roman" w:cs="Times New Roman"/>
          <w:sz w:val="24"/>
          <w:szCs w:val="24"/>
        </w:rPr>
        <w:t xml:space="preserve">the R-square was not significant enough to justify the poorer model. </w:t>
      </w:r>
      <w:r w:rsidR="472D777E" w:rsidRPr="69155D81">
        <w:rPr>
          <w:rFonts w:ascii="Times New Roman" w:eastAsia="Times New Roman" w:hAnsi="Times New Roman" w:cs="Times New Roman"/>
          <w:sz w:val="24"/>
          <w:szCs w:val="24"/>
        </w:rPr>
        <w:t xml:space="preserve"> </w:t>
      </w:r>
    </w:p>
    <w:p w14:paraId="46A25F84" w14:textId="42323ADF" w:rsidR="6D268C3F" w:rsidRPr="002308AF" w:rsidRDefault="6D268C3F" w:rsidP="0397DF42">
      <w:pPr>
        <w:rPr>
          <w:ins w:id="60" w:author="Lewis, Glen" w:date="2020-11-20T21:10:00Z"/>
          <w:rFonts w:ascii="Times New Roman" w:eastAsia="Times New Roman" w:hAnsi="Times New Roman" w:cs="Times New Roman"/>
          <w:sz w:val="24"/>
          <w:szCs w:val="24"/>
        </w:rPr>
      </w:pPr>
      <w:ins w:id="61" w:author="Lewis, Glen" w:date="2020-11-20T21:10:00Z">
        <w:r w:rsidRPr="002308AF">
          <w:rPr>
            <w:rFonts w:ascii="Times New Roman" w:eastAsia="Times New Roman" w:hAnsi="Times New Roman" w:cs="Times New Roman"/>
            <w:sz w:val="24"/>
            <w:szCs w:val="24"/>
          </w:rPr>
          <w:t>Residual Distribution:</w:t>
        </w:r>
      </w:ins>
    </w:p>
    <w:p w14:paraId="0B6BDE88" w14:textId="1FA60423" w:rsidR="6D268C3F" w:rsidRPr="002308AF" w:rsidRDefault="6D268C3F" w:rsidP="69155D81">
      <w:pPr>
        <w:ind w:firstLine="720"/>
        <w:rPr>
          <w:ins w:id="62" w:author="Lewis, Glen" w:date="2020-11-20T21:10:00Z"/>
          <w:rFonts w:ascii="Times New Roman" w:eastAsia="Times New Roman" w:hAnsi="Times New Roman" w:cs="Times New Roman"/>
          <w:sz w:val="24"/>
          <w:szCs w:val="24"/>
        </w:rPr>
      </w:pPr>
      <w:ins w:id="63" w:author="Lewis, Glen" w:date="2020-11-20T21:10:00Z">
        <w:r w:rsidRPr="69155D81">
          <w:rPr>
            <w:rFonts w:ascii="Times New Roman" w:eastAsia="Times New Roman" w:hAnsi="Times New Roman" w:cs="Times New Roman"/>
            <w:sz w:val="24"/>
            <w:szCs w:val="24"/>
          </w:rPr>
          <w:t xml:space="preserve">The error distribution for both models – while showing an ever so slight right tail – are basically identical. </w:t>
        </w:r>
      </w:ins>
    </w:p>
    <w:p w14:paraId="2A586CB3" w14:textId="35D6A066" w:rsidR="0397DF42" w:rsidRPr="002308AF" w:rsidRDefault="0397DF42" w:rsidP="0397DF42">
      <w:pPr>
        <w:rPr>
          <w:ins w:id="64" w:author="Lewis, Glen" w:date="2020-11-20T21:10:00Z"/>
          <w:rFonts w:ascii="Times New Roman" w:eastAsia="Times New Roman" w:hAnsi="Times New Roman" w:cs="Times New Roman"/>
          <w:sz w:val="24"/>
          <w:szCs w:val="24"/>
        </w:rPr>
      </w:pPr>
    </w:p>
    <w:p w14:paraId="030254BE" w14:textId="7BE875CD" w:rsidR="6D268C3F" w:rsidRPr="002308AF" w:rsidRDefault="6D268C3F" w:rsidP="0397DF42">
      <w:pPr>
        <w:rPr>
          <w:ins w:id="65" w:author="Lewis, Glen" w:date="2020-11-20T21:10:00Z"/>
          <w:rFonts w:ascii="Times New Roman" w:eastAsia="Times New Roman" w:hAnsi="Times New Roman" w:cs="Times New Roman"/>
          <w:sz w:val="24"/>
          <w:szCs w:val="24"/>
        </w:rPr>
      </w:pPr>
      <w:ins w:id="66" w:author="Lewis, Glen" w:date="2020-11-20T21:10:00Z">
        <w:r w:rsidRPr="002308AF">
          <w:rPr>
            <w:rFonts w:ascii="Times New Roman" w:eastAsia="Times New Roman" w:hAnsi="Times New Roman" w:cs="Times New Roman"/>
            <w:sz w:val="24"/>
            <w:szCs w:val="24"/>
          </w:rPr>
          <w:t xml:space="preserve"> </w:t>
        </w:r>
      </w:ins>
      <w:ins w:id="67" w:author="Lewis, Glen" w:date="2020-11-20T21:12:00Z">
        <w:r w:rsidR="46969A96" w:rsidRPr="002308AF">
          <w:rPr>
            <w:rFonts w:ascii="Times New Roman" w:eastAsia="Times New Roman" w:hAnsi="Times New Roman" w:cs="Times New Roman"/>
            <w:sz w:val="24"/>
            <w:szCs w:val="24"/>
          </w:rPr>
          <w:t>N</w:t>
        </w:r>
        <w:r w:rsidR="4AC3FD21" w:rsidRPr="002308AF">
          <w:rPr>
            <w:rFonts w:ascii="Times New Roman" w:eastAsia="Times New Roman" w:hAnsi="Times New Roman" w:cs="Times New Roman"/>
            <w:sz w:val="24"/>
            <w:szCs w:val="24"/>
          </w:rPr>
          <w:t>E</w:t>
        </w:r>
        <w:r w:rsidR="46969A96" w:rsidRPr="002308AF">
          <w:rPr>
            <w:rFonts w:ascii="Times New Roman" w:eastAsia="Times New Roman" w:hAnsi="Times New Roman" w:cs="Times New Roman"/>
            <w:sz w:val="24"/>
            <w:szCs w:val="24"/>
          </w:rPr>
          <w:t>ED GRAPH</w:t>
        </w:r>
      </w:ins>
    </w:p>
    <w:p w14:paraId="3062070B" w14:textId="7381BB6B" w:rsidR="0397DF42" w:rsidRPr="002308AF" w:rsidRDefault="0397DF42" w:rsidP="0397DF42">
      <w:pPr>
        <w:rPr>
          <w:ins w:id="68" w:author="Lewis, Glen" w:date="2020-11-20T21:10:00Z"/>
          <w:rFonts w:ascii="Times New Roman" w:eastAsia="Times New Roman" w:hAnsi="Times New Roman" w:cs="Times New Roman"/>
          <w:sz w:val="24"/>
          <w:szCs w:val="24"/>
        </w:rPr>
      </w:pPr>
    </w:p>
    <w:p w14:paraId="3CD07911" w14:textId="59317294" w:rsidR="6D268C3F" w:rsidRPr="002308AF" w:rsidRDefault="6D268C3F" w:rsidP="69155D81">
      <w:pPr>
        <w:ind w:firstLine="720"/>
        <w:rPr>
          <w:ins w:id="69" w:author="Lewis, Glen" w:date="2020-11-20T21:10:00Z"/>
          <w:rFonts w:ascii="Times New Roman" w:eastAsia="Times New Roman" w:hAnsi="Times New Roman" w:cs="Times New Roman"/>
          <w:sz w:val="24"/>
          <w:szCs w:val="24"/>
        </w:rPr>
      </w:pPr>
      <w:ins w:id="70" w:author="Lewis, Glen" w:date="2020-11-20T21:10:00Z">
        <w:r w:rsidRPr="69155D81">
          <w:rPr>
            <w:rFonts w:ascii="Times New Roman" w:eastAsia="Times New Roman" w:hAnsi="Times New Roman" w:cs="Times New Roman"/>
            <w:sz w:val="24"/>
            <w:szCs w:val="24"/>
          </w:rPr>
          <w:t>A review of the homo/</w:t>
        </w:r>
        <w:proofErr w:type="spellStart"/>
        <w:r w:rsidRPr="69155D81">
          <w:rPr>
            <w:rFonts w:ascii="Times New Roman" w:eastAsia="Times New Roman" w:hAnsi="Times New Roman" w:cs="Times New Roman"/>
            <w:sz w:val="24"/>
            <w:szCs w:val="24"/>
          </w:rPr>
          <w:t>heterskedasticity</w:t>
        </w:r>
        <w:proofErr w:type="spellEnd"/>
        <w:r w:rsidRPr="69155D81">
          <w:rPr>
            <w:rFonts w:ascii="Times New Roman" w:eastAsia="Times New Roman" w:hAnsi="Times New Roman" w:cs="Times New Roman"/>
            <w:sz w:val="24"/>
            <w:szCs w:val="24"/>
          </w:rPr>
          <w:t xml:space="preserve"> shows is where the difference in the models is seen.  The </w:t>
        </w:r>
        <w:proofErr w:type="spellStart"/>
        <w:r w:rsidRPr="69155D81">
          <w:rPr>
            <w:rFonts w:ascii="Times New Roman" w:eastAsia="Times New Roman" w:hAnsi="Times New Roman" w:cs="Times New Roman"/>
            <w:sz w:val="24"/>
            <w:szCs w:val="24"/>
          </w:rPr>
          <w:t>bkwd_base</w:t>
        </w:r>
        <w:proofErr w:type="spellEnd"/>
        <w:r w:rsidRPr="69155D81">
          <w:rPr>
            <w:rFonts w:ascii="Times New Roman" w:eastAsia="Times New Roman" w:hAnsi="Times New Roman" w:cs="Times New Roman"/>
            <w:sz w:val="24"/>
            <w:szCs w:val="24"/>
          </w:rPr>
          <w:t xml:space="preserve"> visual shows a significant downward bend in the mean, indicating that the errors are not constantly varied with a mean of 0.</w:t>
        </w:r>
      </w:ins>
    </w:p>
    <w:p w14:paraId="16AF2ECF" w14:textId="7574E082" w:rsidR="0397DF42" w:rsidRPr="002308AF" w:rsidRDefault="0397DF42" w:rsidP="0397DF42">
      <w:pPr>
        <w:rPr>
          <w:ins w:id="71" w:author="Lewis, Glen" w:date="2020-11-20T21:10:00Z"/>
          <w:rFonts w:ascii="Times New Roman" w:eastAsia="Times New Roman" w:hAnsi="Times New Roman" w:cs="Times New Roman"/>
          <w:sz w:val="24"/>
          <w:szCs w:val="24"/>
        </w:rPr>
      </w:pPr>
    </w:p>
    <w:p w14:paraId="3E483847" w14:textId="7DEB497B" w:rsidR="2AEEE05B" w:rsidRPr="002308AF" w:rsidRDefault="2AEEE05B" w:rsidP="0397DF42">
      <w:pPr>
        <w:rPr>
          <w:ins w:id="72" w:author="Lewis, Glen" w:date="2020-11-20T21:10:00Z"/>
          <w:rFonts w:ascii="Times New Roman" w:eastAsia="Times New Roman" w:hAnsi="Times New Roman" w:cs="Times New Roman"/>
        </w:rPr>
      </w:pPr>
      <w:ins w:id="73" w:author="Lewis, Glen" w:date="2020-11-20T21:12:00Z">
        <w:r w:rsidRPr="002308AF">
          <w:rPr>
            <w:rFonts w:ascii="Times New Roman" w:eastAsia="Times New Roman" w:hAnsi="Times New Roman" w:cs="Times New Roman"/>
          </w:rPr>
          <w:t xml:space="preserve">NEED Graph </w:t>
        </w:r>
      </w:ins>
      <w:ins w:id="74" w:author="Lewis, Glen" w:date="2020-11-20T21:10:00Z">
        <w:r w:rsidRPr="002308AF">
          <w:rPr>
            <w:rFonts w:ascii="Times New Roman" w:hAnsi="Times New Roman" w:cs="Times New Roman"/>
          </w:rPr>
          <w:br/>
        </w:r>
      </w:ins>
    </w:p>
    <w:p w14:paraId="2CE3C231" w14:textId="47CAE2FB" w:rsidR="6D268C3F" w:rsidRPr="002308AF" w:rsidRDefault="6D268C3F" w:rsidP="69155D81">
      <w:pPr>
        <w:ind w:firstLine="720"/>
        <w:rPr>
          <w:ins w:id="75" w:author="Lewis, Glen" w:date="2020-11-20T21:10:00Z"/>
          <w:rFonts w:ascii="Times New Roman" w:eastAsia="Times New Roman" w:hAnsi="Times New Roman" w:cs="Times New Roman"/>
          <w:sz w:val="24"/>
          <w:szCs w:val="24"/>
        </w:rPr>
      </w:pPr>
      <w:ins w:id="76" w:author="Lewis, Glen" w:date="2020-11-20T21:10:00Z">
        <w:r w:rsidRPr="69155D81">
          <w:rPr>
            <w:rFonts w:ascii="Times New Roman" w:eastAsia="Times New Roman" w:hAnsi="Times New Roman" w:cs="Times New Roman"/>
            <w:sz w:val="24"/>
            <w:szCs w:val="24"/>
          </w:rPr>
          <w:t xml:space="preserve">The bkwd_base_1_a model not only </w:t>
        </w:r>
      </w:ins>
      <w:r w:rsidR="62DC3219" w:rsidRPr="69155D81">
        <w:rPr>
          <w:rFonts w:ascii="Times New Roman" w:eastAsia="Times New Roman" w:hAnsi="Times New Roman" w:cs="Times New Roman"/>
          <w:sz w:val="24"/>
          <w:szCs w:val="24"/>
        </w:rPr>
        <w:t xml:space="preserve">reduces the profit </w:t>
      </w:r>
      <w:ins w:id="77" w:author="Lewis, Glen" w:date="2020-11-20T21:10:00Z">
        <w:r w:rsidRPr="69155D81">
          <w:rPr>
            <w:rFonts w:ascii="Times New Roman" w:eastAsia="Times New Roman" w:hAnsi="Times New Roman" w:cs="Times New Roman"/>
            <w:sz w:val="24"/>
            <w:szCs w:val="24"/>
          </w:rPr>
          <w:t>range of residual outliers but a</w:t>
        </w:r>
      </w:ins>
      <w:r w:rsidR="1A889A49" w:rsidRPr="69155D81">
        <w:rPr>
          <w:rFonts w:ascii="Times New Roman" w:eastAsia="Times New Roman" w:hAnsi="Times New Roman" w:cs="Times New Roman"/>
          <w:sz w:val="24"/>
          <w:szCs w:val="24"/>
        </w:rPr>
        <w:t>lso</w:t>
      </w:r>
      <w:ins w:id="78" w:author="Lewis, Glen" w:date="2020-11-20T21:10:00Z">
        <w:r w:rsidRPr="69155D81">
          <w:rPr>
            <w:rFonts w:ascii="Times New Roman" w:eastAsia="Times New Roman" w:hAnsi="Times New Roman" w:cs="Times New Roman"/>
            <w:sz w:val="24"/>
            <w:szCs w:val="24"/>
          </w:rPr>
          <w:t xml:space="preserve"> flatte</w:t>
        </w:r>
      </w:ins>
      <w:r w:rsidR="536B6E65" w:rsidRPr="69155D81">
        <w:rPr>
          <w:rFonts w:ascii="Times New Roman" w:eastAsia="Times New Roman" w:hAnsi="Times New Roman" w:cs="Times New Roman"/>
          <w:sz w:val="24"/>
          <w:szCs w:val="24"/>
        </w:rPr>
        <w:t>ns the</w:t>
      </w:r>
      <w:ins w:id="79" w:author="Lewis, Glen" w:date="2020-11-20T21:10:00Z">
        <w:r w:rsidRPr="69155D81">
          <w:rPr>
            <w:rFonts w:ascii="Times New Roman" w:eastAsia="Times New Roman" w:hAnsi="Times New Roman" w:cs="Times New Roman"/>
            <w:sz w:val="24"/>
            <w:szCs w:val="24"/>
          </w:rPr>
          <w:t xml:space="preserve"> mean indicating a better variance across the errors.  While this model is not perfect, it provides the best fit in determining the influences of household variables on profit.</w:t>
        </w:r>
      </w:ins>
    </w:p>
    <w:p w14:paraId="4CF63769" w14:textId="280A7E35" w:rsidR="0397DF42" w:rsidRPr="002308AF" w:rsidRDefault="0397DF42" w:rsidP="0397DF42">
      <w:pPr>
        <w:rPr>
          <w:ins w:id="80" w:author="Lewis, Glen" w:date="2020-11-20T21:10:00Z"/>
          <w:rFonts w:ascii="Times New Roman" w:eastAsia="Times New Roman" w:hAnsi="Times New Roman" w:cs="Times New Roman"/>
          <w:sz w:val="24"/>
          <w:szCs w:val="24"/>
        </w:rPr>
      </w:pPr>
    </w:p>
    <w:p w14:paraId="2C846280" w14:textId="60365729" w:rsidR="6D268C3F" w:rsidRPr="002308AF" w:rsidRDefault="6D268C3F" w:rsidP="0397DF42">
      <w:pPr>
        <w:rPr>
          <w:ins w:id="81" w:author="Lewis, Glen" w:date="2020-11-20T21:10:00Z"/>
          <w:rFonts w:ascii="Times New Roman" w:eastAsia="Times New Roman" w:hAnsi="Times New Roman" w:cs="Times New Roman"/>
          <w:sz w:val="24"/>
          <w:szCs w:val="24"/>
        </w:rPr>
      </w:pPr>
      <w:ins w:id="82" w:author="Lewis, Glen" w:date="2020-11-20T21:10:00Z">
        <w:r w:rsidRPr="002308AF">
          <w:rPr>
            <w:rFonts w:ascii="Times New Roman" w:eastAsia="Times New Roman" w:hAnsi="Times New Roman" w:cs="Times New Roman"/>
            <w:sz w:val="24"/>
            <w:szCs w:val="24"/>
          </w:rPr>
          <w:t xml:space="preserve"> </w:t>
        </w:r>
      </w:ins>
      <w:ins w:id="83" w:author="Lewis, Glen" w:date="2020-11-20T21:12:00Z">
        <w:r w:rsidR="577BC071" w:rsidRPr="002308AF">
          <w:rPr>
            <w:rFonts w:ascii="Times New Roman" w:eastAsia="Times New Roman" w:hAnsi="Times New Roman" w:cs="Times New Roman"/>
            <w:sz w:val="24"/>
            <w:szCs w:val="24"/>
          </w:rPr>
          <w:t>NE</w:t>
        </w:r>
      </w:ins>
      <w:ins w:id="84" w:author="Lewis, Glen" w:date="2020-11-20T21:13:00Z">
        <w:r w:rsidR="577BC071" w:rsidRPr="002308AF">
          <w:rPr>
            <w:rFonts w:ascii="Times New Roman" w:eastAsia="Times New Roman" w:hAnsi="Times New Roman" w:cs="Times New Roman"/>
            <w:sz w:val="24"/>
            <w:szCs w:val="24"/>
          </w:rPr>
          <w:t>ED GRAPH</w:t>
        </w:r>
      </w:ins>
    </w:p>
    <w:p w14:paraId="2FEF789E" w14:textId="5560286C" w:rsidR="0397DF42" w:rsidRPr="002308AF" w:rsidRDefault="0397DF42" w:rsidP="0397DF42">
      <w:pPr>
        <w:rPr>
          <w:ins w:id="85" w:author="Lewis, Glen" w:date="2020-11-20T21:10:00Z"/>
          <w:rFonts w:ascii="Times New Roman" w:eastAsia="Times New Roman" w:hAnsi="Times New Roman" w:cs="Times New Roman"/>
          <w:sz w:val="24"/>
          <w:szCs w:val="24"/>
        </w:rPr>
      </w:pPr>
    </w:p>
    <w:p w14:paraId="58C7E9EA" w14:textId="5A016558" w:rsidR="0397DF42" w:rsidRPr="002308AF" w:rsidRDefault="0397DF42" w:rsidP="0397DF42">
      <w:pPr>
        <w:rPr>
          <w:rFonts w:ascii="Times New Roman" w:eastAsia="Times New Roman" w:hAnsi="Times New Roman" w:cs="Times New Roman"/>
          <w:sz w:val="20"/>
          <w:szCs w:val="20"/>
        </w:rPr>
      </w:pPr>
    </w:p>
    <w:p w14:paraId="6916510B" w14:textId="413BB50B" w:rsidR="125298E4" w:rsidRPr="002308AF" w:rsidRDefault="125298E4" w:rsidP="529BA62C">
      <w:pPr>
        <w:ind w:firstLine="720"/>
        <w:jc w:val="center"/>
        <w:rPr>
          <w:rFonts w:ascii="Times New Roman" w:eastAsia="Times New Roman" w:hAnsi="Times New Roman" w:cs="Times New Roman"/>
          <w:sz w:val="28"/>
          <w:szCs w:val="28"/>
        </w:rPr>
      </w:pPr>
      <w:commentRangeStart w:id="86"/>
      <w:r w:rsidRPr="002308AF">
        <w:rPr>
          <w:rFonts w:ascii="Times New Roman" w:eastAsia="Times New Roman" w:hAnsi="Times New Roman" w:cs="Times New Roman"/>
          <w:sz w:val="28"/>
          <w:szCs w:val="28"/>
        </w:rPr>
        <w:t>Results</w:t>
      </w:r>
      <w:commentRangeEnd w:id="86"/>
      <w:r w:rsidRPr="002308AF">
        <w:rPr>
          <w:rStyle w:val="CommentReference"/>
          <w:rFonts w:ascii="Times New Roman" w:hAnsi="Times New Roman" w:cs="Times New Roman"/>
        </w:rPr>
        <w:commentReference w:id="86"/>
      </w:r>
    </w:p>
    <w:p w14:paraId="34C1AF65" w14:textId="511BCE9E" w:rsidR="529BA62C" w:rsidRPr="002308AF" w:rsidRDefault="4D0F5F87" w:rsidP="69155D81">
      <w:pPr>
        <w:ind w:firstLine="720"/>
        <w:rPr>
          <w:rFonts w:ascii="Times New Roman" w:eastAsia="Times New Roman" w:hAnsi="Times New Roman" w:cs="Times New Roman"/>
          <w:sz w:val="24"/>
          <w:szCs w:val="24"/>
        </w:rPr>
      </w:pPr>
      <w:ins w:id="87" w:author="Lewis, Glen" w:date="2020-11-20T21:13:00Z">
        <w:r w:rsidRPr="69155D81">
          <w:rPr>
            <w:rFonts w:ascii="Times New Roman" w:eastAsia="Times New Roman" w:hAnsi="Times New Roman" w:cs="Times New Roman"/>
            <w:sz w:val="24"/>
            <w:szCs w:val="24"/>
          </w:rPr>
          <w:t>I</w:t>
        </w:r>
      </w:ins>
      <w:ins w:id="88" w:author="Lewis, Glen" w:date="2020-11-20T21:22:00Z">
        <w:r w:rsidR="286862C4" w:rsidRPr="69155D81">
          <w:rPr>
            <w:rFonts w:ascii="Times New Roman" w:eastAsia="Times New Roman" w:hAnsi="Times New Roman" w:cs="Times New Roman"/>
            <w:sz w:val="24"/>
            <w:szCs w:val="24"/>
          </w:rPr>
          <w:t>n</w:t>
        </w:r>
      </w:ins>
      <w:ins w:id="89" w:author="Lewis, Glen" w:date="2020-11-20T21:13:00Z">
        <w:r w:rsidRPr="69155D81">
          <w:rPr>
            <w:rFonts w:ascii="Times New Roman" w:eastAsia="Times New Roman" w:hAnsi="Times New Roman" w:cs="Times New Roman"/>
            <w:sz w:val="24"/>
            <w:szCs w:val="24"/>
          </w:rPr>
          <w:t xml:space="preserve"> reviewing our hypothesis there were a couple of surprises.  The first being the influence education has on agricultural </w:t>
        </w:r>
      </w:ins>
      <w:ins w:id="90" w:author="Lewis, Glen" w:date="2020-11-20T21:14:00Z">
        <w:r w:rsidRPr="69155D81">
          <w:rPr>
            <w:rFonts w:ascii="Times New Roman" w:eastAsia="Times New Roman" w:hAnsi="Times New Roman" w:cs="Times New Roman"/>
            <w:sz w:val="24"/>
            <w:szCs w:val="24"/>
          </w:rPr>
          <w:t xml:space="preserve">profit.  </w:t>
        </w:r>
      </w:ins>
      <w:r w:rsidR="0534975D" w:rsidRPr="69155D81">
        <w:rPr>
          <w:rFonts w:ascii="Times New Roman" w:eastAsia="Times New Roman" w:hAnsi="Times New Roman" w:cs="Times New Roman"/>
          <w:sz w:val="24"/>
          <w:szCs w:val="24"/>
        </w:rPr>
        <w:t>Only 2</w:t>
      </w:r>
      <w:ins w:id="91" w:author="Lewis, Glen" w:date="2020-11-20T21:14:00Z">
        <w:r w:rsidRPr="69155D81">
          <w:rPr>
            <w:rFonts w:ascii="Times New Roman" w:eastAsia="Times New Roman" w:hAnsi="Times New Roman" w:cs="Times New Roman"/>
            <w:sz w:val="24"/>
            <w:szCs w:val="24"/>
          </w:rPr>
          <w:t xml:space="preserve"> </w:t>
        </w:r>
      </w:ins>
      <w:r w:rsidR="5604DB76" w:rsidRPr="69155D81">
        <w:rPr>
          <w:rFonts w:ascii="Times New Roman" w:eastAsia="Times New Roman" w:hAnsi="Times New Roman" w:cs="Times New Roman"/>
          <w:sz w:val="24"/>
          <w:szCs w:val="24"/>
        </w:rPr>
        <w:t xml:space="preserve">factor </w:t>
      </w:r>
      <w:ins w:id="92" w:author="Lewis, Glen" w:date="2020-11-20T21:14:00Z">
        <w:r w:rsidRPr="69155D81">
          <w:rPr>
            <w:rFonts w:ascii="Times New Roman" w:eastAsia="Times New Roman" w:hAnsi="Times New Roman" w:cs="Times New Roman"/>
            <w:sz w:val="24"/>
            <w:szCs w:val="24"/>
          </w:rPr>
          <w:t>level</w:t>
        </w:r>
      </w:ins>
      <w:r w:rsidR="02044F7B" w:rsidRPr="69155D81">
        <w:rPr>
          <w:rFonts w:ascii="Times New Roman" w:eastAsia="Times New Roman" w:hAnsi="Times New Roman" w:cs="Times New Roman"/>
          <w:sz w:val="24"/>
          <w:szCs w:val="24"/>
        </w:rPr>
        <w:t>s</w:t>
      </w:r>
      <w:ins w:id="93" w:author="Lewis, Glen" w:date="2020-11-20T21:14:00Z">
        <w:r w:rsidRPr="69155D81">
          <w:rPr>
            <w:rFonts w:ascii="Times New Roman" w:eastAsia="Times New Roman" w:hAnsi="Times New Roman" w:cs="Times New Roman"/>
            <w:sz w:val="24"/>
            <w:szCs w:val="24"/>
          </w:rPr>
          <w:t xml:space="preserve"> of co</w:t>
        </w:r>
        <w:r w:rsidR="26DC07FB" w:rsidRPr="69155D81">
          <w:rPr>
            <w:rFonts w:ascii="Times New Roman" w:eastAsia="Times New Roman" w:hAnsi="Times New Roman" w:cs="Times New Roman"/>
            <w:sz w:val="24"/>
            <w:szCs w:val="24"/>
          </w:rPr>
          <w:t>mpleted education ha</w:t>
        </w:r>
      </w:ins>
      <w:r w:rsidR="10E642D7" w:rsidRPr="69155D81">
        <w:rPr>
          <w:rFonts w:ascii="Times New Roman" w:eastAsia="Times New Roman" w:hAnsi="Times New Roman" w:cs="Times New Roman"/>
          <w:sz w:val="24"/>
          <w:szCs w:val="24"/>
        </w:rPr>
        <w:t>d</w:t>
      </w:r>
      <w:ins w:id="94" w:author="Lewis, Glen" w:date="2020-11-20T21:14:00Z">
        <w:r w:rsidR="26DC07FB" w:rsidRPr="69155D81">
          <w:rPr>
            <w:rFonts w:ascii="Times New Roman" w:eastAsia="Times New Roman" w:hAnsi="Times New Roman" w:cs="Times New Roman"/>
            <w:sz w:val="24"/>
            <w:szCs w:val="24"/>
          </w:rPr>
          <w:t xml:space="preserve"> </w:t>
        </w:r>
      </w:ins>
      <w:ins w:id="95" w:author="Lewis, Glen" w:date="2020-11-20T21:15:00Z">
        <w:r w:rsidR="26DC07FB" w:rsidRPr="69155D81">
          <w:rPr>
            <w:rFonts w:ascii="Times New Roman" w:eastAsia="Times New Roman" w:hAnsi="Times New Roman" w:cs="Times New Roman"/>
            <w:sz w:val="24"/>
            <w:szCs w:val="24"/>
          </w:rPr>
          <w:t>statistically significant</w:t>
        </w:r>
        <w:r w:rsidR="062E7A94" w:rsidRPr="69155D81">
          <w:rPr>
            <w:rFonts w:ascii="Times New Roman" w:eastAsia="Times New Roman" w:hAnsi="Times New Roman" w:cs="Times New Roman"/>
            <w:sz w:val="24"/>
            <w:szCs w:val="24"/>
          </w:rPr>
          <w:t xml:space="preserve"> </w:t>
        </w:r>
      </w:ins>
      <w:r w:rsidR="07EACCFA" w:rsidRPr="69155D81">
        <w:rPr>
          <w:rFonts w:ascii="Times New Roman" w:eastAsia="Times New Roman" w:hAnsi="Times New Roman" w:cs="Times New Roman"/>
          <w:sz w:val="24"/>
          <w:szCs w:val="24"/>
        </w:rPr>
        <w:t xml:space="preserve">influence </w:t>
      </w:r>
      <w:ins w:id="96" w:author="Lewis, Glen" w:date="2020-11-20T21:15:00Z">
        <w:r w:rsidR="062E7A94" w:rsidRPr="69155D81">
          <w:rPr>
            <w:rFonts w:ascii="Times New Roman" w:eastAsia="Times New Roman" w:hAnsi="Times New Roman" w:cs="Times New Roman"/>
            <w:sz w:val="24"/>
            <w:szCs w:val="24"/>
          </w:rPr>
          <w:t>on profit</w:t>
        </w:r>
      </w:ins>
      <w:r w:rsidR="521BB2F9" w:rsidRPr="69155D81">
        <w:rPr>
          <w:rFonts w:ascii="Times New Roman" w:eastAsia="Times New Roman" w:hAnsi="Times New Roman" w:cs="Times New Roman"/>
          <w:sz w:val="24"/>
          <w:szCs w:val="24"/>
        </w:rPr>
        <w:t xml:space="preserve"> at the 10% level: </w:t>
      </w:r>
      <w:r w:rsidR="32155FDB" w:rsidRPr="69155D81">
        <w:rPr>
          <w:rFonts w:ascii="Times New Roman" w:eastAsia="Times New Roman" w:hAnsi="Times New Roman" w:cs="Times New Roman"/>
          <w:sz w:val="24"/>
          <w:szCs w:val="24"/>
        </w:rPr>
        <w:t>middle school completion and the koranic stage</w:t>
      </w:r>
      <w:r w:rsidR="134DC80C" w:rsidRPr="69155D81">
        <w:rPr>
          <w:rFonts w:ascii="Times New Roman" w:eastAsia="Times New Roman" w:hAnsi="Times New Roman" w:cs="Times New Roman"/>
          <w:sz w:val="24"/>
          <w:szCs w:val="24"/>
        </w:rPr>
        <w:t xml:space="preserve"> completion</w:t>
      </w:r>
      <w:r w:rsidR="32155FDB" w:rsidRPr="69155D81">
        <w:rPr>
          <w:rFonts w:ascii="Times New Roman" w:eastAsia="Times New Roman" w:hAnsi="Times New Roman" w:cs="Times New Roman"/>
          <w:sz w:val="24"/>
          <w:szCs w:val="24"/>
        </w:rPr>
        <w:t>. Of interest, while hav</w:t>
      </w:r>
      <w:r w:rsidR="1FEA00F3" w:rsidRPr="69155D81">
        <w:rPr>
          <w:rFonts w:ascii="Times New Roman" w:eastAsia="Times New Roman" w:hAnsi="Times New Roman" w:cs="Times New Roman"/>
          <w:sz w:val="24"/>
          <w:szCs w:val="24"/>
        </w:rPr>
        <w:t xml:space="preserve">ing </w:t>
      </w:r>
      <w:r w:rsidR="1574CBC7" w:rsidRPr="69155D81">
        <w:rPr>
          <w:rFonts w:ascii="Times New Roman" w:eastAsia="Times New Roman" w:hAnsi="Times New Roman" w:cs="Times New Roman"/>
          <w:sz w:val="24"/>
          <w:szCs w:val="24"/>
        </w:rPr>
        <w:t>completed</w:t>
      </w:r>
      <w:r w:rsidR="1FEA00F3" w:rsidRPr="69155D81">
        <w:rPr>
          <w:rFonts w:ascii="Times New Roman" w:eastAsia="Times New Roman" w:hAnsi="Times New Roman" w:cs="Times New Roman"/>
          <w:sz w:val="24"/>
          <w:szCs w:val="24"/>
        </w:rPr>
        <w:t xml:space="preserve"> middle school has a positive influence (</w:t>
      </w:r>
      <w:r w:rsidR="1E26C622" w:rsidRPr="69155D81">
        <w:rPr>
          <w:rFonts w:ascii="Times New Roman" w:eastAsia="Times New Roman" w:hAnsi="Times New Roman" w:cs="Times New Roman"/>
          <w:sz w:val="24"/>
          <w:szCs w:val="24"/>
        </w:rPr>
        <w:t>coefficient</w:t>
      </w:r>
      <w:r w:rsidR="0FE11285" w:rsidRPr="69155D81">
        <w:rPr>
          <w:rFonts w:ascii="Times New Roman" w:eastAsia="Times New Roman" w:hAnsi="Times New Roman" w:cs="Times New Roman"/>
          <w:sz w:val="24"/>
          <w:szCs w:val="24"/>
        </w:rPr>
        <w:t xml:space="preserve">: </w:t>
      </w:r>
      <w:r w:rsidR="500CB7A5" w:rsidRPr="69155D81">
        <w:rPr>
          <w:rFonts w:ascii="Times New Roman" w:eastAsia="Times New Roman" w:hAnsi="Times New Roman" w:cs="Times New Roman"/>
          <w:sz w:val="24"/>
          <w:szCs w:val="24"/>
        </w:rPr>
        <w:t>¢</w:t>
      </w:r>
      <w:r w:rsidR="1FEA00F3" w:rsidRPr="69155D81">
        <w:rPr>
          <w:rFonts w:ascii="Times New Roman" w:eastAsia="Times New Roman" w:hAnsi="Times New Roman" w:cs="Times New Roman"/>
          <w:sz w:val="24"/>
          <w:szCs w:val="24"/>
        </w:rPr>
        <w:t>193867</w:t>
      </w:r>
      <w:r w:rsidR="00A07A47" w:rsidRPr="69155D81">
        <w:rPr>
          <w:rFonts w:ascii="Times New Roman" w:eastAsia="Times New Roman" w:hAnsi="Times New Roman" w:cs="Times New Roman"/>
          <w:sz w:val="24"/>
          <w:szCs w:val="24"/>
        </w:rPr>
        <w:t xml:space="preserve"> GHS)</w:t>
      </w:r>
      <w:r w:rsidR="1FEA00F3" w:rsidRPr="69155D81">
        <w:rPr>
          <w:rFonts w:ascii="Times New Roman" w:eastAsia="Times New Roman" w:hAnsi="Times New Roman" w:cs="Times New Roman"/>
          <w:sz w:val="24"/>
          <w:szCs w:val="24"/>
        </w:rPr>
        <w:t>,</w:t>
      </w:r>
      <w:r w:rsidR="0DEF1584" w:rsidRPr="69155D81">
        <w:rPr>
          <w:rFonts w:ascii="Times New Roman" w:eastAsia="Times New Roman" w:hAnsi="Times New Roman" w:cs="Times New Roman"/>
          <w:sz w:val="24"/>
          <w:szCs w:val="24"/>
        </w:rPr>
        <w:t xml:space="preserve"> the koranic stage training </w:t>
      </w:r>
      <w:r w:rsidR="2BF89BDF" w:rsidRPr="69155D81">
        <w:rPr>
          <w:rFonts w:ascii="Times New Roman" w:eastAsia="Times New Roman" w:hAnsi="Times New Roman" w:cs="Times New Roman"/>
          <w:sz w:val="24"/>
          <w:szCs w:val="24"/>
        </w:rPr>
        <w:t>led</w:t>
      </w:r>
      <w:r w:rsidR="0DEF1584" w:rsidRPr="69155D81">
        <w:rPr>
          <w:rFonts w:ascii="Times New Roman" w:eastAsia="Times New Roman" w:hAnsi="Times New Roman" w:cs="Times New Roman"/>
          <w:sz w:val="24"/>
          <w:szCs w:val="24"/>
        </w:rPr>
        <w:t xml:space="preserve"> to a significant negative influence on profit (</w:t>
      </w:r>
      <w:r w:rsidR="5E51CACA" w:rsidRPr="69155D81">
        <w:rPr>
          <w:rFonts w:ascii="Times New Roman" w:eastAsia="Times New Roman" w:hAnsi="Times New Roman" w:cs="Times New Roman"/>
          <w:sz w:val="24"/>
          <w:szCs w:val="24"/>
        </w:rPr>
        <w:t xml:space="preserve">coefficient: </w:t>
      </w:r>
      <w:r w:rsidR="0DEF1584" w:rsidRPr="69155D81">
        <w:rPr>
          <w:rFonts w:ascii="Times New Roman" w:eastAsia="Times New Roman" w:hAnsi="Times New Roman" w:cs="Times New Roman"/>
          <w:sz w:val="24"/>
          <w:szCs w:val="24"/>
        </w:rPr>
        <w:t>¢ -401125).  Tha</w:t>
      </w:r>
      <w:r w:rsidR="778FA41A" w:rsidRPr="69155D81">
        <w:rPr>
          <w:rFonts w:ascii="Times New Roman" w:eastAsia="Times New Roman" w:hAnsi="Times New Roman" w:cs="Times New Roman"/>
          <w:sz w:val="24"/>
          <w:szCs w:val="24"/>
        </w:rPr>
        <w:t>t could result from the time dedicate to such training take</w:t>
      </w:r>
      <w:r w:rsidR="542BE116" w:rsidRPr="69155D81">
        <w:rPr>
          <w:rFonts w:ascii="Times New Roman" w:eastAsia="Times New Roman" w:hAnsi="Times New Roman" w:cs="Times New Roman"/>
          <w:sz w:val="24"/>
          <w:szCs w:val="24"/>
        </w:rPr>
        <w:t>s</w:t>
      </w:r>
      <w:r w:rsidR="778FA41A" w:rsidRPr="69155D81">
        <w:rPr>
          <w:rFonts w:ascii="Times New Roman" w:eastAsia="Times New Roman" w:hAnsi="Times New Roman" w:cs="Times New Roman"/>
          <w:sz w:val="24"/>
          <w:szCs w:val="24"/>
        </w:rPr>
        <w:t xml:space="preserve"> away from agricultural work. </w:t>
      </w:r>
      <w:ins w:id="97" w:author="Lewis, Glen" w:date="2020-11-20T21:15:00Z">
        <w:r w:rsidR="062E7A94" w:rsidRPr="69155D81">
          <w:rPr>
            <w:rFonts w:ascii="Times New Roman" w:eastAsia="Times New Roman" w:hAnsi="Times New Roman" w:cs="Times New Roman"/>
            <w:sz w:val="24"/>
            <w:szCs w:val="24"/>
          </w:rPr>
          <w:t xml:space="preserve"> </w:t>
        </w:r>
      </w:ins>
      <w:r w:rsidR="468FB22B" w:rsidRPr="69155D81">
        <w:rPr>
          <w:rFonts w:ascii="Times New Roman" w:eastAsia="Times New Roman" w:hAnsi="Times New Roman" w:cs="Times New Roman"/>
          <w:sz w:val="24"/>
          <w:szCs w:val="24"/>
        </w:rPr>
        <w:t>An interest</w:t>
      </w:r>
      <w:r w:rsidR="0232C297" w:rsidRPr="69155D81">
        <w:rPr>
          <w:rFonts w:ascii="Times New Roman" w:eastAsia="Times New Roman" w:hAnsi="Times New Roman" w:cs="Times New Roman"/>
          <w:sz w:val="24"/>
          <w:szCs w:val="24"/>
        </w:rPr>
        <w:t>ing</w:t>
      </w:r>
      <w:r w:rsidR="468FB22B" w:rsidRPr="69155D81">
        <w:rPr>
          <w:rFonts w:ascii="Times New Roman" w:eastAsia="Times New Roman" w:hAnsi="Times New Roman" w:cs="Times New Roman"/>
          <w:sz w:val="24"/>
          <w:szCs w:val="24"/>
        </w:rPr>
        <w:t xml:space="preserve"> trend, </w:t>
      </w:r>
      <w:r w:rsidR="73E673B1" w:rsidRPr="69155D81">
        <w:rPr>
          <w:rFonts w:ascii="Times New Roman" w:eastAsia="Times New Roman" w:hAnsi="Times New Roman" w:cs="Times New Roman"/>
          <w:sz w:val="24"/>
          <w:szCs w:val="24"/>
        </w:rPr>
        <w:t>though not significant</w:t>
      </w:r>
      <w:r w:rsidR="468FB22B" w:rsidRPr="69155D81">
        <w:rPr>
          <w:rFonts w:ascii="Times New Roman" w:eastAsia="Times New Roman" w:hAnsi="Times New Roman" w:cs="Times New Roman"/>
          <w:sz w:val="24"/>
          <w:szCs w:val="24"/>
        </w:rPr>
        <w:t xml:space="preserve">, </w:t>
      </w:r>
      <w:r w:rsidR="5EDCD45A" w:rsidRPr="69155D81">
        <w:rPr>
          <w:rFonts w:ascii="Times New Roman" w:eastAsia="Times New Roman" w:hAnsi="Times New Roman" w:cs="Times New Roman"/>
          <w:sz w:val="24"/>
          <w:szCs w:val="24"/>
        </w:rPr>
        <w:t xml:space="preserve">it appears </w:t>
      </w:r>
      <w:r w:rsidR="5268502B" w:rsidRPr="69155D81">
        <w:rPr>
          <w:rFonts w:ascii="Times New Roman" w:eastAsia="Times New Roman" w:hAnsi="Times New Roman" w:cs="Times New Roman"/>
          <w:sz w:val="24"/>
          <w:szCs w:val="24"/>
        </w:rPr>
        <w:t>as household members gained more education</w:t>
      </w:r>
      <w:r w:rsidR="25E224C4" w:rsidRPr="69155D81">
        <w:rPr>
          <w:rFonts w:ascii="Times New Roman" w:eastAsia="Times New Roman" w:hAnsi="Times New Roman" w:cs="Times New Roman"/>
          <w:sz w:val="24"/>
          <w:szCs w:val="24"/>
        </w:rPr>
        <w:t>,</w:t>
      </w:r>
      <w:r w:rsidR="5268502B" w:rsidRPr="69155D81">
        <w:rPr>
          <w:rFonts w:ascii="Times New Roman" w:eastAsia="Times New Roman" w:hAnsi="Times New Roman" w:cs="Times New Roman"/>
          <w:sz w:val="24"/>
          <w:szCs w:val="24"/>
        </w:rPr>
        <w:t xml:space="preserve"> the influence </w:t>
      </w:r>
      <w:r w:rsidR="492E4D79" w:rsidRPr="69155D81">
        <w:rPr>
          <w:rFonts w:ascii="Times New Roman" w:eastAsia="Times New Roman" w:hAnsi="Times New Roman" w:cs="Times New Roman"/>
          <w:sz w:val="24"/>
          <w:szCs w:val="24"/>
        </w:rPr>
        <w:t>of education</w:t>
      </w:r>
      <w:r w:rsidR="5268502B" w:rsidRPr="69155D81">
        <w:rPr>
          <w:rFonts w:ascii="Times New Roman" w:eastAsia="Times New Roman" w:hAnsi="Times New Roman" w:cs="Times New Roman"/>
          <w:sz w:val="24"/>
          <w:szCs w:val="24"/>
        </w:rPr>
        <w:t xml:space="preserve"> </w:t>
      </w:r>
      <w:r w:rsidR="477C1AEB" w:rsidRPr="69155D81">
        <w:rPr>
          <w:rFonts w:ascii="Times New Roman" w:eastAsia="Times New Roman" w:hAnsi="Times New Roman" w:cs="Times New Roman"/>
          <w:sz w:val="24"/>
          <w:szCs w:val="24"/>
        </w:rPr>
        <w:t>on profit</w:t>
      </w:r>
      <w:r w:rsidR="5268502B" w:rsidRPr="69155D81">
        <w:rPr>
          <w:rFonts w:ascii="Times New Roman" w:eastAsia="Times New Roman" w:hAnsi="Times New Roman" w:cs="Times New Roman"/>
          <w:sz w:val="24"/>
          <w:szCs w:val="24"/>
        </w:rPr>
        <w:t xml:space="preserve"> turn</w:t>
      </w:r>
      <w:r w:rsidR="21612DE1" w:rsidRPr="69155D81">
        <w:rPr>
          <w:rFonts w:ascii="Times New Roman" w:eastAsia="Times New Roman" w:hAnsi="Times New Roman" w:cs="Times New Roman"/>
          <w:sz w:val="24"/>
          <w:szCs w:val="24"/>
        </w:rPr>
        <w:t>s</w:t>
      </w:r>
      <w:r w:rsidR="5268502B" w:rsidRPr="69155D81">
        <w:rPr>
          <w:rFonts w:ascii="Times New Roman" w:eastAsia="Times New Roman" w:hAnsi="Times New Roman" w:cs="Times New Roman"/>
          <w:sz w:val="24"/>
          <w:szCs w:val="24"/>
        </w:rPr>
        <w:t xml:space="preserve"> </w:t>
      </w:r>
      <w:r w:rsidR="4D143525" w:rsidRPr="69155D81">
        <w:rPr>
          <w:rFonts w:ascii="Times New Roman" w:eastAsia="Times New Roman" w:hAnsi="Times New Roman" w:cs="Times New Roman"/>
          <w:sz w:val="24"/>
          <w:szCs w:val="24"/>
        </w:rPr>
        <w:t xml:space="preserve">increasingly </w:t>
      </w:r>
      <w:r w:rsidR="5268502B" w:rsidRPr="69155D81">
        <w:rPr>
          <w:rFonts w:ascii="Times New Roman" w:eastAsia="Times New Roman" w:hAnsi="Times New Roman" w:cs="Times New Roman"/>
          <w:sz w:val="24"/>
          <w:szCs w:val="24"/>
        </w:rPr>
        <w:t xml:space="preserve">negative.  </w:t>
      </w:r>
    </w:p>
    <w:p w14:paraId="65E5DAE6" w14:textId="467E1479" w:rsidR="529BA62C" w:rsidRPr="002308AF" w:rsidRDefault="57353634" w:rsidP="69155D81">
      <w:pPr>
        <w:ind w:firstLine="720"/>
        <w:rPr>
          <w:rFonts w:ascii="Times New Roman" w:eastAsia="Times New Roman" w:hAnsi="Times New Roman" w:cs="Times New Roman"/>
          <w:sz w:val="24"/>
          <w:szCs w:val="24"/>
        </w:rPr>
      </w:pPr>
      <w:ins w:id="98" w:author="Lewis, Glen" w:date="2020-11-20T21:22:00Z">
        <w:r w:rsidRPr="69155D81">
          <w:rPr>
            <w:rFonts w:ascii="Times New Roman" w:eastAsia="Times New Roman" w:hAnsi="Times New Roman" w:cs="Times New Roman"/>
            <w:sz w:val="24"/>
            <w:szCs w:val="24"/>
          </w:rPr>
          <w:lastRenderedPageBreak/>
          <w:t xml:space="preserve">The second </w:t>
        </w:r>
        <w:r w:rsidR="30583E02" w:rsidRPr="69155D81">
          <w:rPr>
            <w:rFonts w:ascii="Times New Roman" w:eastAsia="Times New Roman" w:hAnsi="Times New Roman" w:cs="Times New Roman"/>
            <w:sz w:val="24"/>
            <w:szCs w:val="24"/>
          </w:rPr>
          <w:t xml:space="preserve">surprise was the </w:t>
        </w:r>
      </w:ins>
      <w:ins w:id="99" w:author="Lewis, Glen" w:date="2020-11-20T21:27:00Z">
        <w:r w:rsidR="4DB94BBE" w:rsidRPr="69155D81">
          <w:rPr>
            <w:rFonts w:ascii="Times New Roman" w:eastAsia="Times New Roman" w:hAnsi="Times New Roman" w:cs="Times New Roman"/>
            <w:sz w:val="24"/>
            <w:szCs w:val="24"/>
          </w:rPr>
          <w:t>minimal</w:t>
        </w:r>
      </w:ins>
      <w:ins w:id="100" w:author="Lewis, Glen" w:date="2020-11-20T21:22:00Z">
        <w:r w:rsidR="30583E02" w:rsidRPr="69155D81">
          <w:rPr>
            <w:rFonts w:ascii="Times New Roman" w:eastAsia="Times New Roman" w:hAnsi="Times New Roman" w:cs="Times New Roman"/>
            <w:sz w:val="24"/>
            <w:szCs w:val="24"/>
          </w:rPr>
          <w:t xml:space="preserve"> impact </w:t>
        </w:r>
      </w:ins>
      <w:ins w:id="101" w:author="Lewis, Glen" w:date="2020-11-20T21:27:00Z">
        <w:r w:rsidR="16A6BFCF" w:rsidRPr="69155D81">
          <w:rPr>
            <w:rFonts w:ascii="Times New Roman" w:eastAsia="Times New Roman" w:hAnsi="Times New Roman" w:cs="Times New Roman"/>
            <w:sz w:val="24"/>
            <w:szCs w:val="24"/>
          </w:rPr>
          <w:t xml:space="preserve">the </w:t>
        </w:r>
      </w:ins>
      <w:ins w:id="102" w:author="Lewis, Glen" w:date="2020-11-20T21:22:00Z">
        <w:r w:rsidR="30583E02" w:rsidRPr="69155D81">
          <w:rPr>
            <w:rFonts w:ascii="Times New Roman" w:eastAsia="Times New Roman" w:hAnsi="Times New Roman" w:cs="Times New Roman"/>
            <w:sz w:val="24"/>
            <w:szCs w:val="24"/>
          </w:rPr>
          <w:t>average household age had on prof</w:t>
        </w:r>
      </w:ins>
      <w:ins w:id="103" w:author="Lewis, Glen" w:date="2020-11-20T21:23:00Z">
        <w:r w:rsidR="30583E02" w:rsidRPr="69155D81">
          <w:rPr>
            <w:rFonts w:ascii="Times New Roman" w:eastAsia="Times New Roman" w:hAnsi="Times New Roman" w:cs="Times New Roman"/>
            <w:sz w:val="24"/>
            <w:szCs w:val="24"/>
          </w:rPr>
          <w:t>it. The</w:t>
        </w:r>
        <w:r w:rsidR="7938A6DD" w:rsidRPr="69155D81">
          <w:rPr>
            <w:rFonts w:ascii="Times New Roman" w:eastAsia="Times New Roman" w:hAnsi="Times New Roman" w:cs="Times New Roman"/>
            <w:sz w:val="24"/>
            <w:szCs w:val="24"/>
          </w:rPr>
          <w:t xml:space="preserve"> DTC-4</w:t>
        </w:r>
        <w:r w:rsidR="30583E02" w:rsidRPr="69155D81">
          <w:rPr>
            <w:rFonts w:ascii="Times New Roman" w:eastAsia="Times New Roman" w:hAnsi="Times New Roman" w:cs="Times New Roman"/>
            <w:sz w:val="24"/>
            <w:szCs w:val="24"/>
          </w:rPr>
          <w:t xml:space="preserve"> </w:t>
        </w:r>
      </w:ins>
      <w:ins w:id="104" w:author="Lewis, Glen" w:date="2020-11-20T21:25:00Z">
        <w:r w:rsidR="2FC1F3F4" w:rsidRPr="69155D81">
          <w:rPr>
            <w:rFonts w:ascii="Times New Roman" w:eastAsia="Times New Roman" w:hAnsi="Times New Roman" w:cs="Times New Roman"/>
            <w:sz w:val="24"/>
            <w:szCs w:val="24"/>
          </w:rPr>
          <w:t>hypothesized</w:t>
        </w:r>
      </w:ins>
      <w:ins w:id="105" w:author="Lewis, Glen" w:date="2020-11-20T21:23:00Z">
        <w:r w:rsidR="0E216BC1" w:rsidRPr="69155D81">
          <w:rPr>
            <w:rFonts w:ascii="Times New Roman" w:eastAsia="Times New Roman" w:hAnsi="Times New Roman" w:cs="Times New Roman"/>
            <w:sz w:val="24"/>
            <w:szCs w:val="24"/>
          </w:rPr>
          <w:t xml:space="preserve"> that </w:t>
        </w:r>
      </w:ins>
      <w:ins w:id="106" w:author="Lewis, Glen" w:date="2020-11-20T21:24:00Z">
        <w:r w:rsidR="0E216BC1" w:rsidRPr="69155D81">
          <w:rPr>
            <w:rFonts w:ascii="Times New Roman" w:eastAsia="Times New Roman" w:hAnsi="Times New Roman" w:cs="Times New Roman"/>
            <w:sz w:val="24"/>
            <w:szCs w:val="24"/>
          </w:rPr>
          <w:t xml:space="preserve">an older household </w:t>
        </w:r>
      </w:ins>
      <w:ins w:id="107" w:author="Lewis, Glen" w:date="2020-11-20T21:27:00Z">
        <w:r w:rsidR="35961F1C" w:rsidRPr="69155D81">
          <w:rPr>
            <w:rFonts w:ascii="Times New Roman" w:eastAsia="Times New Roman" w:hAnsi="Times New Roman" w:cs="Times New Roman"/>
            <w:sz w:val="24"/>
            <w:szCs w:val="24"/>
          </w:rPr>
          <w:t>could expect</w:t>
        </w:r>
      </w:ins>
      <w:ins w:id="108" w:author="Lewis, Glen" w:date="2020-11-20T21:24:00Z">
        <w:r w:rsidR="0E216BC1" w:rsidRPr="69155D81">
          <w:rPr>
            <w:rFonts w:ascii="Times New Roman" w:eastAsia="Times New Roman" w:hAnsi="Times New Roman" w:cs="Times New Roman"/>
            <w:sz w:val="24"/>
            <w:szCs w:val="24"/>
          </w:rPr>
          <w:t xml:space="preserve"> higher </w:t>
        </w:r>
      </w:ins>
      <w:ins w:id="109" w:author="Lewis, Glen" w:date="2020-11-20T21:27:00Z">
        <w:r w:rsidR="380677D7" w:rsidRPr="69155D81">
          <w:rPr>
            <w:rFonts w:ascii="Times New Roman" w:eastAsia="Times New Roman" w:hAnsi="Times New Roman" w:cs="Times New Roman"/>
            <w:sz w:val="24"/>
            <w:szCs w:val="24"/>
          </w:rPr>
          <w:t xml:space="preserve">annual </w:t>
        </w:r>
      </w:ins>
      <w:ins w:id="110" w:author="Lewis, Glen" w:date="2020-11-20T21:24:00Z">
        <w:r w:rsidR="0E216BC1" w:rsidRPr="69155D81">
          <w:rPr>
            <w:rFonts w:ascii="Times New Roman" w:eastAsia="Times New Roman" w:hAnsi="Times New Roman" w:cs="Times New Roman"/>
            <w:sz w:val="24"/>
            <w:szCs w:val="24"/>
          </w:rPr>
          <w:t>profits</w:t>
        </w:r>
        <w:r w:rsidR="442686B5" w:rsidRPr="69155D81">
          <w:rPr>
            <w:rFonts w:ascii="Times New Roman" w:eastAsia="Times New Roman" w:hAnsi="Times New Roman" w:cs="Times New Roman"/>
            <w:sz w:val="24"/>
            <w:szCs w:val="24"/>
          </w:rPr>
          <w:t xml:space="preserve"> </w:t>
        </w:r>
      </w:ins>
      <w:ins w:id="111" w:author="Lewis, Glen" w:date="2020-11-20T21:25:00Z">
        <w:r w:rsidR="4F1E1CE8" w:rsidRPr="69155D81">
          <w:rPr>
            <w:rFonts w:ascii="Times New Roman" w:eastAsia="Times New Roman" w:hAnsi="Times New Roman" w:cs="Times New Roman"/>
            <w:sz w:val="24"/>
            <w:szCs w:val="24"/>
          </w:rPr>
          <w:t>due to</w:t>
        </w:r>
      </w:ins>
      <w:ins w:id="112" w:author="Lewis, Glen" w:date="2020-11-20T21:24:00Z">
        <w:r w:rsidR="442686B5" w:rsidRPr="69155D81">
          <w:rPr>
            <w:rFonts w:ascii="Times New Roman" w:eastAsia="Times New Roman" w:hAnsi="Times New Roman" w:cs="Times New Roman"/>
            <w:sz w:val="24"/>
            <w:szCs w:val="24"/>
          </w:rPr>
          <w:t xml:space="preserve"> the buildup of knowledge </w:t>
        </w:r>
      </w:ins>
      <w:ins w:id="113" w:author="Lewis, Glen" w:date="2020-11-20T21:25:00Z">
        <w:r w:rsidR="1075DCEB" w:rsidRPr="69155D81">
          <w:rPr>
            <w:rFonts w:ascii="Times New Roman" w:eastAsia="Times New Roman" w:hAnsi="Times New Roman" w:cs="Times New Roman"/>
            <w:sz w:val="24"/>
            <w:szCs w:val="24"/>
          </w:rPr>
          <w:t>and experience in growing crops</w:t>
        </w:r>
      </w:ins>
      <w:ins w:id="114" w:author="Lewis, Glen" w:date="2020-11-20T21:27:00Z">
        <w:r w:rsidR="4107261A" w:rsidRPr="69155D81">
          <w:rPr>
            <w:rFonts w:ascii="Times New Roman" w:eastAsia="Times New Roman" w:hAnsi="Times New Roman" w:cs="Times New Roman"/>
            <w:sz w:val="24"/>
            <w:szCs w:val="24"/>
          </w:rPr>
          <w:t xml:space="preserve"> over time</w:t>
        </w:r>
      </w:ins>
      <w:ins w:id="115" w:author="Lewis, Glen" w:date="2020-11-20T21:25:00Z">
        <w:r w:rsidR="1075DCEB" w:rsidRPr="69155D81">
          <w:rPr>
            <w:rFonts w:ascii="Times New Roman" w:eastAsia="Times New Roman" w:hAnsi="Times New Roman" w:cs="Times New Roman"/>
            <w:sz w:val="24"/>
            <w:szCs w:val="24"/>
          </w:rPr>
          <w:t xml:space="preserve">.  However, the average household age (variable: </w:t>
        </w:r>
        <w:proofErr w:type="spellStart"/>
        <w:r w:rsidR="1075DCEB" w:rsidRPr="69155D81">
          <w:rPr>
            <w:rFonts w:ascii="Times New Roman" w:eastAsia="Times New Roman" w:hAnsi="Times New Roman" w:cs="Times New Roman"/>
            <w:sz w:val="24"/>
            <w:szCs w:val="24"/>
          </w:rPr>
          <w:t>av_hh_age</w:t>
        </w:r>
        <w:proofErr w:type="spellEnd"/>
        <w:r w:rsidR="1075DCEB" w:rsidRPr="69155D81">
          <w:rPr>
            <w:rFonts w:ascii="Times New Roman" w:eastAsia="Times New Roman" w:hAnsi="Times New Roman" w:cs="Times New Roman"/>
            <w:sz w:val="24"/>
            <w:szCs w:val="24"/>
          </w:rPr>
          <w:t>)</w:t>
        </w:r>
      </w:ins>
      <w:ins w:id="116" w:author="Lewis, Glen" w:date="2020-11-20T21:26:00Z">
        <w:r w:rsidR="1075DCEB" w:rsidRPr="69155D81">
          <w:rPr>
            <w:rFonts w:ascii="Times New Roman" w:eastAsia="Times New Roman" w:hAnsi="Times New Roman" w:cs="Times New Roman"/>
            <w:sz w:val="24"/>
            <w:szCs w:val="24"/>
          </w:rPr>
          <w:t xml:space="preserve"> </w:t>
        </w:r>
      </w:ins>
      <w:ins w:id="117" w:author="Lewis, Glen" w:date="2020-11-20T21:28:00Z">
        <w:r w:rsidR="084BA5EA" w:rsidRPr="69155D81">
          <w:rPr>
            <w:rFonts w:ascii="Times New Roman" w:eastAsia="Times New Roman" w:hAnsi="Times New Roman" w:cs="Times New Roman"/>
            <w:sz w:val="24"/>
            <w:szCs w:val="24"/>
          </w:rPr>
          <w:t>while</w:t>
        </w:r>
      </w:ins>
      <w:ins w:id="118" w:author="Lewis, Glen" w:date="2020-11-20T21:26:00Z">
        <w:r w:rsidR="1075DCEB" w:rsidRPr="69155D81">
          <w:rPr>
            <w:rFonts w:ascii="Times New Roman" w:eastAsia="Times New Roman" w:hAnsi="Times New Roman" w:cs="Times New Roman"/>
            <w:sz w:val="24"/>
            <w:szCs w:val="24"/>
          </w:rPr>
          <w:t xml:space="preserve"> statistically insignificant </w:t>
        </w:r>
      </w:ins>
      <w:ins w:id="119" w:author="Lewis, Glen" w:date="2020-11-20T21:28:00Z">
        <w:r w:rsidR="33D8592A" w:rsidRPr="69155D81">
          <w:rPr>
            <w:rFonts w:ascii="Times New Roman" w:eastAsia="Times New Roman" w:hAnsi="Times New Roman" w:cs="Times New Roman"/>
            <w:sz w:val="24"/>
            <w:szCs w:val="24"/>
          </w:rPr>
          <w:t>(</w:t>
        </w:r>
      </w:ins>
      <w:r w:rsidR="78AC26CC" w:rsidRPr="69155D81">
        <w:rPr>
          <w:rFonts w:ascii="Times New Roman" w:eastAsia="Times New Roman" w:hAnsi="Times New Roman" w:cs="Times New Roman"/>
          <w:sz w:val="24"/>
          <w:szCs w:val="24"/>
        </w:rPr>
        <w:t xml:space="preserve">.0973) </w:t>
      </w:r>
      <w:ins w:id="120" w:author="Lewis, Glen" w:date="2020-11-20T21:28:00Z">
        <w:r w:rsidR="33D8592A" w:rsidRPr="69155D81">
          <w:rPr>
            <w:rFonts w:ascii="Times New Roman" w:eastAsia="Times New Roman" w:hAnsi="Times New Roman" w:cs="Times New Roman"/>
            <w:sz w:val="24"/>
            <w:szCs w:val="24"/>
          </w:rPr>
          <w:t xml:space="preserve">at the </w:t>
        </w:r>
      </w:ins>
      <w:r w:rsidR="0687CBA2" w:rsidRPr="69155D81">
        <w:rPr>
          <w:rFonts w:ascii="Times New Roman" w:eastAsia="Times New Roman" w:hAnsi="Times New Roman" w:cs="Times New Roman"/>
          <w:sz w:val="24"/>
          <w:szCs w:val="24"/>
        </w:rPr>
        <w:t>.1</w:t>
      </w:r>
      <w:r w:rsidR="21E339C8" w:rsidRPr="69155D81">
        <w:rPr>
          <w:rFonts w:ascii="Times New Roman" w:eastAsia="Times New Roman" w:hAnsi="Times New Roman" w:cs="Times New Roman"/>
          <w:sz w:val="24"/>
          <w:szCs w:val="24"/>
        </w:rPr>
        <w:t>0</w:t>
      </w:r>
      <w:ins w:id="121" w:author="Lewis, Glen" w:date="2020-11-20T21:28:00Z">
        <w:r w:rsidR="33D8592A" w:rsidRPr="69155D81">
          <w:rPr>
            <w:rFonts w:ascii="Times New Roman" w:eastAsia="Times New Roman" w:hAnsi="Times New Roman" w:cs="Times New Roman"/>
            <w:sz w:val="24"/>
            <w:szCs w:val="24"/>
          </w:rPr>
          <w:t>% level in</w:t>
        </w:r>
        <w:r w:rsidR="719307CA" w:rsidRPr="69155D81">
          <w:rPr>
            <w:rFonts w:ascii="Times New Roman" w:eastAsia="Times New Roman" w:hAnsi="Times New Roman" w:cs="Times New Roman"/>
            <w:sz w:val="24"/>
            <w:szCs w:val="24"/>
          </w:rPr>
          <w:t xml:space="preserve"> </w:t>
        </w:r>
        <w:r w:rsidR="33D8592A" w:rsidRPr="69155D81">
          <w:rPr>
            <w:rFonts w:ascii="Times New Roman" w:eastAsia="Times New Roman" w:hAnsi="Times New Roman" w:cs="Times New Roman"/>
            <w:sz w:val="24"/>
            <w:szCs w:val="24"/>
          </w:rPr>
          <w:t xml:space="preserve">influencing </w:t>
        </w:r>
      </w:ins>
      <w:ins w:id="122" w:author="Lewis, Glen" w:date="2020-11-20T21:26:00Z">
        <w:r w:rsidR="1075DCEB" w:rsidRPr="69155D81">
          <w:rPr>
            <w:rFonts w:ascii="Times New Roman" w:eastAsia="Times New Roman" w:hAnsi="Times New Roman" w:cs="Times New Roman"/>
            <w:sz w:val="24"/>
            <w:szCs w:val="24"/>
          </w:rPr>
          <w:t>profit</w:t>
        </w:r>
      </w:ins>
      <w:r w:rsidR="6680C7E4" w:rsidRPr="69155D81">
        <w:rPr>
          <w:rFonts w:ascii="Times New Roman" w:eastAsia="Times New Roman" w:hAnsi="Times New Roman" w:cs="Times New Roman"/>
          <w:sz w:val="24"/>
          <w:szCs w:val="24"/>
        </w:rPr>
        <w:t>, the influence</w:t>
      </w:r>
      <w:ins w:id="123" w:author="Lewis, Glen" w:date="2020-11-20T21:28:00Z">
        <w:r w:rsidR="5F8E59F2" w:rsidRPr="69155D81">
          <w:rPr>
            <w:rFonts w:ascii="Times New Roman" w:eastAsia="Times New Roman" w:hAnsi="Times New Roman" w:cs="Times New Roman"/>
            <w:sz w:val="24"/>
            <w:szCs w:val="24"/>
          </w:rPr>
          <w:t xml:space="preserve"> was only </w:t>
        </w:r>
      </w:ins>
      <w:ins w:id="124" w:author="Lewis, Glen" w:date="2020-11-20T21:29:00Z">
        <w:r w:rsidR="5F8E59F2" w:rsidRPr="69155D81">
          <w:rPr>
            <w:rFonts w:ascii="Times New Roman" w:eastAsia="Times New Roman" w:hAnsi="Times New Roman" w:cs="Times New Roman"/>
            <w:sz w:val="24"/>
            <w:szCs w:val="24"/>
          </w:rPr>
          <w:t>about ¢3</w:t>
        </w:r>
      </w:ins>
      <w:r w:rsidR="26692249" w:rsidRPr="69155D81">
        <w:rPr>
          <w:rFonts w:ascii="Times New Roman" w:eastAsia="Times New Roman" w:hAnsi="Times New Roman" w:cs="Times New Roman"/>
          <w:sz w:val="24"/>
          <w:szCs w:val="24"/>
        </w:rPr>
        <w:t>27</w:t>
      </w:r>
      <w:r w:rsidR="14E6D474" w:rsidRPr="69155D81">
        <w:rPr>
          <w:rFonts w:ascii="Times New Roman" w:eastAsia="Times New Roman" w:hAnsi="Times New Roman" w:cs="Times New Roman"/>
          <w:sz w:val="24"/>
          <w:szCs w:val="24"/>
        </w:rPr>
        <w:t>9</w:t>
      </w:r>
      <w:ins w:id="125" w:author="Lewis, Glen" w:date="2020-11-20T21:29:00Z">
        <w:r w:rsidR="5F8E59F2" w:rsidRPr="69155D81">
          <w:rPr>
            <w:rFonts w:ascii="Times New Roman" w:eastAsia="Times New Roman" w:hAnsi="Times New Roman" w:cs="Times New Roman"/>
            <w:sz w:val="24"/>
            <w:szCs w:val="24"/>
          </w:rPr>
          <w:t xml:space="preserve"> GHS per additional year of age.</w:t>
        </w:r>
      </w:ins>
    </w:p>
    <w:p w14:paraId="1C6B8058" w14:textId="6BECF456" w:rsidR="529BA62C" w:rsidRPr="002308AF" w:rsidRDefault="7B45F75D" w:rsidP="0397DF42">
      <w:pPr>
        <w:rPr>
          <w:rFonts w:ascii="Times New Roman" w:eastAsia="Times New Roman" w:hAnsi="Times New Roman" w:cs="Times New Roman"/>
          <w:sz w:val="24"/>
          <w:szCs w:val="24"/>
        </w:rPr>
      </w:pPr>
      <w:r w:rsidRPr="69155D81">
        <w:rPr>
          <w:rFonts w:ascii="Times New Roman" w:eastAsia="Times New Roman" w:hAnsi="Times New Roman" w:cs="Times New Roman"/>
          <w:sz w:val="24"/>
          <w:szCs w:val="24"/>
        </w:rPr>
        <w:t xml:space="preserve">Household </w:t>
      </w:r>
      <w:r w:rsidR="5F494A52" w:rsidRPr="69155D81">
        <w:rPr>
          <w:rFonts w:ascii="Times New Roman" w:eastAsia="Times New Roman" w:hAnsi="Times New Roman" w:cs="Times New Roman"/>
          <w:sz w:val="24"/>
          <w:szCs w:val="24"/>
        </w:rPr>
        <w:t>W</w:t>
      </w:r>
      <w:r w:rsidRPr="69155D81">
        <w:rPr>
          <w:rFonts w:ascii="Times New Roman" w:eastAsia="Times New Roman" w:hAnsi="Times New Roman" w:cs="Times New Roman"/>
          <w:sz w:val="24"/>
          <w:szCs w:val="24"/>
        </w:rPr>
        <w:t>orkforce</w:t>
      </w:r>
      <w:r w:rsidR="72FF1A28" w:rsidRPr="69155D81">
        <w:rPr>
          <w:rFonts w:ascii="Times New Roman" w:eastAsia="Times New Roman" w:hAnsi="Times New Roman" w:cs="Times New Roman"/>
          <w:sz w:val="24"/>
          <w:szCs w:val="24"/>
        </w:rPr>
        <w:t xml:space="preserve"> P</w:t>
      </w:r>
      <w:r w:rsidRPr="69155D81">
        <w:rPr>
          <w:rFonts w:ascii="Times New Roman" w:eastAsia="Times New Roman" w:hAnsi="Times New Roman" w:cs="Times New Roman"/>
          <w:sz w:val="24"/>
          <w:szCs w:val="24"/>
        </w:rPr>
        <w:t>rofile</w:t>
      </w:r>
      <w:r w:rsidR="5DDEF4F8" w:rsidRPr="69155D81">
        <w:rPr>
          <w:rFonts w:ascii="Times New Roman" w:eastAsia="Times New Roman" w:hAnsi="Times New Roman" w:cs="Times New Roman"/>
          <w:sz w:val="24"/>
          <w:szCs w:val="24"/>
        </w:rPr>
        <w:t>:</w:t>
      </w:r>
    </w:p>
    <w:p w14:paraId="282136EA" w14:textId="5E16EFE7" w:rsidR="529BA62C" w:rsidRPr="002308AF" w:rsidRDefault="7B45F75D" w:rsidP="69155D81">
      <w:pPr>
        <w:ind w:firstLine="720"/>
        <w:rPr>
          <w:rFonts w:ascii="Times New Roman" w:eastAsia="Times New Roman" w:hAnsi="Times New Roman" w:cs="Times New Roman"/>
          <w:sz w:val="24"/>
          <w:szCs w:val="24"/>
        </w:rPr>
      </w:pPr>
      <w:r w:rsidRPr="69155D81">
        <w:rPr>
          <w:rFonts w:ascii="Times New Roman" w:eastAsia="Times New Roman" w:hAnsi="Times New Roman" w:cs="Times New Roman"/>
          <w:sz w:val="24"/>
          <w:szCs w:val="24"/>
        </w:rPr>
        <w:t xml:space="preserve">To begin all models showed that regardless of the variable makeup, the composition of the household workforce was statistically significant at the .01% level. Of interest, when the model removed the female help, the female household member’s coefficient did not increase in parallel to the changes in the male household member and male help.  </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2308AF" w:rsidRPr="002308AF" w14:paraId="6DC219BE" w14:textId="77777777" w:rsidTr="69155D81">
        <w:tc>
          <w:tcPr>
            <w:tcW w:w="1872" w:type="dxa"/>
          </w:tcPr>
          <w:p w14:paraId="27DE84B7" w14:textId="1003BDFF" w:rsidR="0397DF42" w:rsidRPr="002308AF" w:rsidRDefault="0397DF42" w:rsidP="0397DF42">
            <w:pPr>
              <w:jc w:val="center"/>
              <w:rPr>
                <w:rFonts w:ascii="Times New Roman" w:eastAsia="Times New Roman" w:hAnsi="Times New Roman" w:cs="Times New Roman"/>
                <w:sz w:val="21"/>
                <w:szCs w:val="21"/>
              </w:rPr>
            </w:pPr>
            <w:r w:rsidRPr="002308AF">
              <w:rPr>
                <w:rFonts w:ascii="Times New Roman" w:eastAsia="Times New Roman" w:hAnsi="Times New Roman" w:cs="Times New Roman"/>
                <w:sz w:val="21"/>
                <w:szCs w:val="21"/>
              </w:rPr>
              <w:t>Variable</w:t>
            </w:r>
          </w:p>
        </w:tc>
        <w:tc>
          <w:tcPr>
            <w:tcW w:w="1872" w:type="dxa"/>
          </w:tcPr>
          <w:p w14:paraId="37D3A2C2" w14:textId="2F53CA68" w:rsidR="0397DF42" w:rsidRPr="002308AF" w:rsidRDefault="0397DF42" w:rsidP="0397DF42">
            <w:pPr>
              <w:jc w:val="center"/>
              <w:rPr>
                <w:rFonts w:ascii="Times New Roman" w:eastAsia="Times New Roman" w:hAnsi="Times New Roman" w:cs="Times New Roman"/>
                <w:sz w:val="21"/>
                <w:szCs w:val="21"/>
              </w:rPr>
            </w:pPr>
            <w:r w:rsidRPr="002308AF">
              <w:rPr>
                <w:rFonts w:ascii="Times New Roman" w:eastAsia="Times New Roman" w:hAnsi="Times New Roman" w:cs="Times New Roman"/>
                <w:sz w:val="21"/>
                <w:szCs w:val="21"/>
              </w:rPr>
              <w:t>Coefficient</w:t>
            </w:r>
          </w:p>
        </w:tc>
        <w:tc>
          <w:tcPr>
            <w:tcW w:w="1872" w:type="dxa"/>
          </w:tcPr>
          <w:p w14:paraId="108CB84D" w14:textId="5116D0D0" w:rsidR="0397DF42" w:rsidRPr="002308AF" w:rsidRDefault="0397DF42" w:rsidP="0397DF42">
            <w:pPr>
              <w:jc w:val="center"/>
              <w:rPr>
                <w:rFonts w:ascii="Times New Roman" w:eastAsia="Times New Roman" w:hAnsi="Times New Roman" w:cs="Times New Roman"/>
                <w:sz w:val="21"/>
                <w:szCs w:val="21"/>
              </w:rPr>
            </w:pPr>
            <w:r w:rsidRPr="002308AF">
              <w:rPr>
                <w:rFonts w:ascii="Times New Roman" w:eastAsia="Times New Roman" w:hAnsi="Times New Roman" w:cs="Times New Roman"/>
                <w:sz w:val="21"/>
                <w:szCs w:val="21"/>
              </w:rPr>
              <w:t>Variable</w:t>
            </w:r>
          </w:p>
        </w:tc>
        <w:tc>
          <w:tcPr>
            <w:tcW w:w="1872" w:type="dxa"/>
          </w:tcPr>
          <w:p w14:paraId="47E97618" w14:textId="3F2D4FE2" w:rsidR="0397DF42" w:rsidRPr="002308AF" w:rsidRDefault="0397DF42" w:rsidP="0397DF42">
            <w:pPr>
              <w:jc w:val="center"/>
              <w:rPr>
                <w:rFonts w:ascii="Times New Roman" w:eastAsia="Times New Roman" w:hAnsi="Times New Roman" w:cs="Times New Roman"/>
                <w:sz w:val="21"/>
                <w:szCs w:val="21"/>
              </w:rPr>
            </w:pPr>
            <w:r w:rsidRPr="002308AF">
              <w:rPr>
                <w:rFonts w:ascii="Times New Roman" w:eastAsia="Times New Roman" w:hAnsi="Times New Roman" w:cs="Times New Roman"/>
                <w:sz w:val="21"/>
                <w:szCs w:val="21"/>
              </w:rPr>
              <w:t>Coefficient</w:t>
            </w:r>
          </w:p>
        </w:tc>
        <w:tc>
          <w:tcPr>
            <w:tcW w:w="1872" w:type="dxa"/>
          </w:tcPr>
          <w:p w14:paraId="0632A3AF" w14:textId="4717D990" w:rsidR="0397DF42" w:rsidRPr="002308AF" w:rsidRDefault="0397DF42" w:rsidP="0397DF42">
            <w:pPr>
              <w:jc w:val="center"/>
              <w:rPr>
                <w:rFonts w:ascii="Times New Roman" w:eastAsia="Times New Roman" w:hAnsi="Times New Roman" w:cs="Times New Roman"/>
                <w:sz w:val="21"/>
                <w:szCs w:val="21"/>
              </w:rPr>
            </w:pPr>
            <w:r w:rsidRPr="002308AF">
              <w:rPr>
                <w:rFonts w:ascii="Times New Roman" w:eastAsia="Times New Roman" w:hAnsi="Times New Roman" w:cs="Times New Roman"/>
                <w:sz w:val="21"/>
                <w:szCs w:val="21"/>
              </w:rPr>
              <w:t>Percent Change</w:t>
            </w:r>
          </w:p>
        </w:tc>
      </w:tr>
      <w:tr w:rsidR="002308AF" w:rsidRPr="002308AF" w14:paraId="5B5BA704" w14:textId="77777777" w:rsidTr="69155D81">
        <w:tc>
          <w:tcPr>
            <w:tcW w:w="1872" w:type="dxa"/>
          </w:tcPr>
          <w:p w14:paraId="4D622AC1" w14:textId="10345BD5" w:rsidR="0397DF42" w:rsidRPr="002308AF" w:rsidRDefault="0397DF42" w:rsidP="0397DF42">
            <w:pPr>
              <w:rPr>
                <w:rFonts w:ascii="Times New Roman" w:eastAsia="Times New Roman" w:hAnsi="Times New Roman" w:cs="Times New Roman"/>
                <w:sz w:val="21"/>
                <w:szCs w:val="21"/>
              </w:rPr>
            </w:pPr>
            <w:r w:rsidRPr="002308AF">
              <w:rPr>
                <w:rFonts w:ascii="Times New Roman" w:eastAsia="Times New Roman" w:hAnsi="Times New Roman" w:cs="Times New Roman"/>
                <w:sz w:val="21"/>
                <w:szCs w:val="21"/>
              </w:rPr>
              <w:t xml:space="preserve">male </w:t>
            </w:r>
          </w:p>
        </w:tc>
        <w:tc>
          <w:tcPr>
            <w:tcW w:w="1872" w:type="dxa"/>
          </w:tcPr>
          <w:p w14:paraId="239D722E" w14:textId="645B0AD0" w:rsidR="0397DF42" w:rsidRPr="002308AF" w:rsidRDefault="0397DF42" w:rsidP="0397DF42">
            <w:pPr>
              <w:jc w:val="center"/>
              <w:rPr>
                <w:rFonts w:ascii="Times New Roman" w:eastAsia="Times New Roman" w:hAnsi="Times New Roman" w:cs="Times New Roman"/>
                <w:sz w:val="21"/>
                <w:szCs w:val="21"/>
              </w:rPr>
            </w:pPr>
            <w:r w:rsidRPr="002308AF">
              <w:rPr>
                <w:rFonts w:ascii="Times New Roman" w:eastAsia="Times New Roman" w:hAnsi="Times New Roman" w:cs="Times New Roman"/>
                <w:sz w:val="21"/>
                <w:szCs w:val="21"/>
              </w:rPr>
              <w:t>197340</w:t>
            </w:r>
          </w:p>
        </w:tc>
        <w:tc>
          <w:tcPr>
            <w:tcW w:w="1872" w:type="dxa"/>
          </w:tcPr>
          <w:p w14:paraId="4A12C0DE" w14:textId="77CF456D" w:rsidR="0397DF42" w:rsidRPr="002308AF" w:rsidRDefault="0397DF42" w:rsidP="0397DF42">
            <w:pPr>
              <w:jc w:val="both"/>
              <w:rPr>
                <w:rFonts w:ascii="Times New Roman" w:eastAsia="Times New Roman" w:hAnsi="Times New Roman" w:cs="Times New Roman"/>
                <w:sz w:val="21"/>
                <w:szCs w:val="21"/>
              </w:rPr>
            </w:pPr>
            <w:r w:rsidRPr="002308AF">
              <w:rPr>
                <w:rFonts w:ascii="Times New Roman" w:eastAsia="Times New Roman" w:hAnsi="Times New Roman" w:cs="Times New Roman"/>
                <w:sz w:val="21"/>
                <w:szCs w:val="21"/>
              </w:rPr>
              <w:t xml:space="preserve">male                </w:t>
            </w:r>
          </w:p>
        </w:tc>
        <w:tc>
          <w:tcPr>
            <w:tcW w:w="1872" w:type="dxa"/>
          </w:tcPr>
          <w:p w14:paraId="3E314BA0" w14:textId="4DE98F9E" w:rsidR="0397DF42" w:rsidRPr="002308AF" w:rsidRDefault="0397DF42" w:rsidP="0397DF42">
            <w:pPr>
              <w:jc w:val="center"/>
              <w:rPr>
                <w:rFonts w:ascii="Times New Roman" w:eastAsia="Times New Roman" w:hAnsi="Times New Roman" w:cs="Times New Roman"/>
                <w:sz w:val="21"/>
                <w:szCs w:val="21"/>
              </w:rPr>
            </w:pPr>
            <w:r w:rsidRPr="002308AF">
              <w:rPr>
                <w:rFonts w:ascii="Times New Roman" w:eastAsia="Times New Roman" w:hAnsi="Times New Roman" w:cs="Times New Roman"/>
                <w:sz w:val="21"/>
                <w:szCs w:val="21"/>
              </w:rPr>
              <w:t>202402</w:t>
            </w:r>
          </w:p>
        </w:tc>
        <w:tc>
          <w:tcPr>
            <w:tcW w:w="1872" w:type="dxa"/>
          </w:tcPr>
          <w:p w14:paraId="4D876EF6" w14:textId="64787639" w:rsidR="0397DF42" w:rsidRPr="002308AF" w:rsidRDefault="0397DF42" w:rsidP="0397DF42">
            <w:pPr>
              <w:jc w:val="center"/>
              <w:rPr>
                <w:rFonts w:ascii="Times New Roman" w:eastAsia="Times New Roman" w:hAnsi="Times New Roman" w:cs="Times New Roman"/>
                <w:sz w:val="21"/>
                <w:szCs w:val="21"/>
              </w:rPr>
            </w:pPr>
            <w:r w:rsidRPr="002308AF">
              <w:rPr>
                <w:rFonts w:ascii="Times New Roman" w:eastAsia="Times New Roman" w:hAnsi="Times New Roman" w:cs="Times New Roman"/>
                <w:sz w:val="21"/>
                <w:szCs w:val="21"/>
              </w:rPr>
              <w:t>2.5%</w:t>
            </w:r>
          </w:p>
        </w:tc>
      </w:tr>
      <w:tr w:rsidR="002308AF" w:rsidRPr="002308AF" w14:paraId="0FE0BA04" w14:textId="77777777" w:rsidTr="69155D81">
        <w:tc>
          <w:tcPr>
            <w:tcW w:w="1872" w:type="dxa"/>
          </w:tcPr>
          <w:p w14:paraId="719C48FC" w14:textId="2AFC464E" w:rsidR="0397DF42" w:rsidRPr="002308AF" w:rsidRDefault="0397DF42" w:rsidP="0397DF42">
            <w:pPr>
              <w:rPr>
                <w:rFonts w:ascii="Times New Roman" w:eastAsia="Times New Roman" w:hAnsi="Times New Roman" w:cs="Times New Roman"/>
                <w:sz w:val="21"/>
                <w:szCs w:val="21"/>
              </w:rPr>
            </w:pPr>
            <w:r w:rsidRPr="002308AF">
              <w:rPr>
                <w:rFonts w:ascii="Times New Roman" w:eastAsia="Times New Roman" w:hAnsi="Times New Roman" w:cs="Times New Roman"/>
                <w:sz w:val="21"/>
                <w:szCs w:val="21"/>
              </w:rPr>
              <w:t>female</w:t>
            </w:r>
          </w:p>
        </w:tc>
        <w:tc>
          <w:tcPr>
            <w:tcW w:w="1872" w:type="dxa"/>
          </w:tcPr>
          <w:p w14:paraId="2CBEAB02" w14:textId="58A8AEF1" w:rsidR="0397DF42" w:rsidRPr="002308AF" w:rsidRDefault="0397DF42" w:rsidP="0397DF42">
            <w:pPr>
              <w:jc w:val="center"/>
              <w:rPr>
                <w:rFonts w:ascii="Times New Roman" w:eastAsia="Times New Roman" w:hAnsi="Times New Roman" w:cs="Times New Roman"/>
                <w:sz w:val="21"/>
                <w:szCs w:val="21"/>
              </w:rPr>
            </w:pPr>
            <w:r w:rsidRPr="002308AF">
              <w:rPr>
                <w:rFonts w:ascii="Times New Roman" w:eastAsia="Times New Roman" w:hAnsi="Times New Roman" w:cs="Times New Roman"/>
                <w:sz w:val="21"/>
                <w:szCs w:val="21"/>
              </w:rPr>
              <w:t>96083</w:t>
            </w:r>
          </w:p>
        </w:tc>
        <w:tc>
          <w:tcPr>
            <w:tcW w:w="1872" w:type="dxa"/>
          </w:tcPr>
          <w:p w14:paraId="05C12739" w14:textId="052953BA" w:rsidR="0397DF42" w:rsidRPr="002308AF" w:rsidRDefault="0397DF42" w:rsidP="0397DF42">
            <w:pPr>
              <w:jc w:val="both"/>
              <w:rPr>
                <w:rFonts w:ascii="Times New Roman" w:eastAsia="Times New Roman" w:hAnsi="Times New Roman" w:cs="Times New Roman"/>
                <w:sz w:val="21"/>
                <w:szCs w:val="21"/>
              </w:rPr>
            </w:pPr>
            <w:r w:rsidRPr="002308AF">
              <w:rPr>
                <w:rFonts w:ascii="Times New Roman" w:eastAsia="Times New Roman" w:hAnsi="Times New Roman" w:cs="Times New Roman"/>
                <w:sz w:val="21"/>
                <w:szCs w:val="21"/>
              </w:rPr>
              <w:t>female</w:t>
            </w:r>
          </w:p>
        </w:tc>
        <w:tc>
          <w:tcPr>
            <w:tcW w:w="1872" w:type="dxa"/>
          </w:tcPr>
          <w:p w14:paraId="0D8416F9" w14:textId="29A84147" w:rsidR="0397DF42" w:rsidRPr="002308AF" w:rsidRDefault="0397DF42" w:rsidP="0397DF42">
            <w:pPr>
              <w:jc w:val="center"/>
              <w:rPr>
                <w:rFonts w:ascii="Times New Roman" w:eastAsia="Times New Roman" w:hAnsi="Times New Roman" w:cs="Times New Roman"/>
                <w:sz w:val="21"/>
                <w:szCs w:val="21"/>
              </w:rPr>
            </w:pPr>
            <w:r w:rsidRPr="002308AF">
              <w:rPr>
                <w:rFonts w:ascii="Times New Roman" w:eastAsia="Times New Roman" w:hAnsi="Times New Roman" w:cs="Times New Roman"/>
                <w:sz w:val="21"/>
                <w:szCs w:val="21"/>
              </w:rPr>
              <w:t>96713</w:t>
            </w:r>
          </w:p>
        </w:tc>
        <w:tc>
          <w:tcPr>
            <w:tcW w:w="1872" w:type="dxa"/>
          </w:tcPr>
          <w:p w14:paraId="4D319544" w14:textId="1A97FE24" w:rsidR="0397DF42" w:rsidRPr="002308AF" w:rsidRDefault="0397DF42" w:rsidP="0397DF42">
            <w:pPr>
              <w:jc w:val="center"/>
              <w:rPr>
                <w:rFonts w:ascii="Times New Roman" w:eastAsia="Times New Roman" w:hAnsi="Times New Roman" w:cs="Times New Roman"/>
                <w:sz w:val="21"/>
                <w:szCs w:val="21"/>
              </w:rPr>
            </w:pPr>
            <w:r w:rsidRPr="002308AF">
              <w:rPr>
                <w:rFonts w:ascii="Times New Roman" w:eastAsia="Times New Roman" w:hAnsi="Times New Roman" w:cs="Times New Roman"/>
                <w:sz w:val="21"/>
                <w:szCs w:val="21"/>
              </w:rPr>
              <w:t>.65%</w:t>
            </w:r>
          </w:p>
        </w:tc>
      </w:tr>
      <w:tr w:rsidR="002308AF" w:rsidRPr="002308AF" w14:paraId="2606AC7C" w14:textId="77777777" w:rsidTr="69155D81">
        <w:tc>
          <w:tcPr>
            <w:tcW w:w="1872" w:type="dxa"/>
          </w:tcPr>
          <w:p w14:paraId="701D7C5C" w14:textId="77DC78F1" w:rsidR="0397DF42" w:rsidRPr="002308AF" w:rsidRDefault="0397DF42" w:rsidP="0397DF42">
            <w:pPr>
              <w:rPr>
                <w:rFonts w:ascii="Times New Roman" w:eastAsia="Times New Roman" w:hAnsi="Times New Roman" w:cs="Times New Roman"/>
                <w:sz w:val="21"/>
                <w:szCs w:val="21"/>
              </w:rPr>
            </w:pPr>
            <w:proofErr w:type="spellStart"/>
            <w:r w:rsidRPr="002308AF">
              <w:rPr>
                <w:rFonts w:ascii="Times New Roman" w:eastAsia="Times New Roman" w:hAnsi="Times New Roman" w:cs="Times New Roman"/>
                <w:sz w:val="21"/>
                <w:szCs w:val="21"/>
              </w:rPr>
              <w:t>male_help</w:t>
            </w:r>
            <w:proofErr w:type="spellEnd"/>
            <w:r w:rsidRPr="002308AF">
              <w:rPr>
                <w:rFonts w:ascii="Times New Roman" w:eastAsia="Times New Roman" w:hAnsi="Times New Roman" w:cs="Times New Roman"/>
                <w:sz w:val="21"/>
                <w:szCs w:val="21"/>
              </w:rPr>
              <w:t xml:space="preserve">            </w:t>
            </w:r>
          </w:p>
        </w:tc>
        <w:tc>
          <w:tcPr>
            <w:tcW w:w="1872" w:type="dxa"/>
          </w:tcPr>
          <w:p w14:paraId="5A2E02A7" w14:textId="1E9720C8" w:rsidR="0397DF42" w:rsidRPr="002308AF" w:rsidRDefault="0397DF42" w:rsidP="0397DF42">
            <w:pPr>
              <w:jc w:val="center"/>
              <w:rPr>
                <w:rFonts w:ascii="Times New Roman" w:eastAsia="Times New Roman" w:hAnsi="Times New Roman" w:cs="Times New Roman"/>
                <w:sz w:val="21"/>
                <w:szCs w:val="21"/>
              </w:rPr>
            </w:pPr>
            <w:r w:rsidRPr="002308AF">
              <w:rPr>
                <w:rFonts w:ascii="Times New Roman" w:eastAsia="Times New Roman" w:hAnsi="Times New Roman" w:cs="Times New Roman"/>
                <w:sz w:val="21"/>
                <w:szCs w:val="21"/>
              </w:rPr>
              <w:t>22233</w:t>
            </w:r>
          </w:p>
        </w:tc>
        <w:tc>
          <w:tcPr>
            <w:tcW w:w="1872" w:type="dxa"/>
          </w:tcPr>
          <w:p w14:paraId="1F54E5C2" w14:textId="4A755821" w:rsidR="0397DF42" w:rsidRPr="002308AF" w:rsidRDefault="0397DF42" w:rsidP="0397DF42">
            <w:pPr>
              <w:jc w:val="both"/>
              <w:rPr>
                <w:rFonts w:ascii="Times New Roman" w:eastAsia="Times New Roman" w:hAnsi="Times New Roman" w:cs="Times New Roman"/>
                <w:sz w:val="21"/>
                <w:szCs w:val="21"/>
              </w:rPr>
            </w:pPr>
            <w:proofErr w:type="spellStart"/>
            <w:r w:rsidRPr="002308AF">
              <w:rPr>
                <w:rFonts w:ascii="Times New Roman" w:eastAsia="Times New Roman" w:hAnsi="Times New Roman" w:cs="Times New Roman"/>
                <w:sz w:val="21"/>
                <w:szCs w:val="21"/>
              </w:rPr>
              <w:t>male_help</w:t>
            </w:r>
            <w:proofErr w:type="spellEnd"/>
            <w:r w:rsidRPr="002308AF">
              <w:rPr>
                <w:rFonts w:ascii="Times New Roman" w:eastAsia="Times New Roman" w:hAnsi="Times New Roman" w:cs="Times New Roman"/>
                <w:sz w:val="21"/>
                <w:szCs w:val="21"/>
              </w:rPr>
              <w:t xml:space="preserve">            </w:t>
            </w:r>
          </w:p>
        </w:tc>
        <w:tc>
          <w:tcPr>
            <w:tcW w:w="1872" w:type="dxa"/>
          </w:tcPr>
          <w:p w14:paraId="283F96BE" w14:textId="7E8490DA" w:rsidR="0397DF42" w:rsidRPr="002308AF" w:rsidRDefault="0397DF42" w:rsidP="0397DF42">
            <w:pPr>
              <w:jc w:val="center"/>
              <w:rPr>
                <w:rFonts w:ascii="Times New Roman" w:eastAsia="Times New Roman" w:hAnsi="Times New Roman" w:cs="Times New Roman"/>
                <w:sz w:val="21"/>
                <w:szCs w:val="21"/>
              </w:rPr>
            </w:pPr>
            <w:r w:rsidRPr="002308AF">
              <w:rPr>
                <w:rFonts w:ascii="Times New Roman" w:eastAsia="Times New Roman" w:hAnsi="Times New Roman" w:cs="Times New Roman"/>
                <w:sz w:val="21"/>
                <w:szCs w:val="21"/>
              </w:rPr>
              <w:t>24537</w:t>
            </w:r>
          </w:p>
        </w:tc>
        <w:tc>
          <w:tcPr>
            <w:tcW w:w="1872" w:type="dxa"/>
          </w:tcPr>
          <w:p w14:paraId="4CDBC274" w14:textId="20035906" w:rsidR="0397DF42" w:rsidRPr="002308AF" w:rsidRDefault="0397DF42" w:rsidP="0397DF42">
            <w:pPr>
              <w:jc w:val="center"/>
              <w:rPr>
                <w:rFonts w:ascii="Times New Roman" w:eastAsia="Times New Roman" w:hAnsi="Times New Roman" w:cs="Times New Roman"/>
                <w:sz w:val="21"/>
                <w:szCs w:val="21"/>
              </w:rPr>
            </w:pPr>
            <w:r w:rsidRPr="002308AF">
              <w:rPr>
                <w:rFonts w:ascii="Times New Roman" w:eastAsia="Times New Roman" w:hAnsi="Times New Roman" w:cs="Times New Roman"/>
                <w:sz w:val="21"/>
                <w:szCs w:val="21"/>
              </w:rPr>
              <w:t>9.4%</w:t>
            </w:r>
          </w:p>
        </w:tc>
      </w:tr>
      <w:tr w:rsidR="0397DF42" w:rsidRPr="002308AF" w14:paraId="412A997C" w14:textId="77777777" w:rsidTr="69155D81">
        <w:tc>
          <w:tcPr>
            <w:tcW w:w="1872" w:type="dxa"/>
          </w:tcPr>
          <w:p w14:paraId="63166802" w14:textId="09221FF3" w:rsidR="0397DF42" w:rsidRPr="002308AF" w:rsidRDefault="0397DF42" w:rsidP="0397DF42">
            <w:pPr>
              <w:rPr>
                <w:rFonts w:ascii="Times New Roman" w:eastAsia="Times New Roman" w:hAnsi="Times New Roman" w:cs="Times New Roman"/>
                <w:sz w:val="21"/>
                <w:szCs w:val="21"/>
              </w:rPr>
            </w:pPr>
            <w:proofErr w:type="spellStart"/>
            <w:r w:rsidRPr="002308AF">
              <w:rPr>
                <w:rFonts w:ascii="Times New Roman" w:eastAsia="Times New Roman" w:hAnsi="Times New Roman" w:cs="Times New Roman"/>
                <w:sz w:val="21"/>
                <w:szCs w:val="21"/>
              </w:rPr>
              <w:t>female_help</w:t>
            </w:r>
            <w:proofErr w:type="spellEnd"/>
            <w:r w:rsidRPr="002308AF">
              <w:rPr>
                <w:rFonts w:ascii="Times New Roman" w:eastAsia="Times New Roman" w:hAnsi="Times New Roman" w:cs="Times New Roman"/>
                <w:sz w:val="21"/>
                <w:szCs w:val="21"/>
              </w:rPr>
              <w:t xml:space="preserve">          </w:t>
            </w:r>
          </w:p>
        </w:tc>
        <w:tc>
          <w:tcPr>
            <w:tcW w:w="1872" w:type="dxa"/>
          </w:tcPr>
          <w:p w14:paraId="5374ECF2" w14:textId="25001F0D" w:rsidR="0397DF42" w:rsidRPr="002308AF" w:rsidRDefault="0397DF42" w:rsidP="0397DF42">
            <w:pPr>
              <w:jc w:val="center"/>
              <w:rPr>
                <w:rFonts w:ascii="Times New Roman" w:eastAsia="Times New Roman" w:hAnsi="Times New Roman" w:cs="Times New Roman"/>
                <w:sz w:val="21"/>
                <w:szCs w:val="21"/>
              </w:rPr>
            </w:pPr>
            <w:r w:rsidRPr="002308AF">
              <w:rPr>
                <w:rFonts w:ascii="Times New Roman" w:eastAsia="Times New Roman" w:hAnsi="Times New Roman" w:cs="Times New Roman"/>
                <w:sz w:val="21"/>
                <w:szCs w:val="21"/>
              </w:rPr>
              <w:t>41004</w:t>
            </w:r>
          </w:p>
        </w:tc>
        <w:tc>
          <w:tcPr>
            <w:tcW w:w="1872" w:type="dxa"/>
          </w:tcPr>
          <w:p w14:paraId="2CDD5A2D" w14:textId="0BE5224F" w:rsidR="0397DF42" w:rsidRPr="002308AF" w:rsidRDefault="0397DF42" w:rsidP="0397DF42">
            <w:pPr>
              <w:rPr>
                <w:rFonts w:ascii="Times New Roman" w:eastAsia="Times New Roman" w:hAnsi="Times New Roman" w:cs="Times New Roman"/>
                <w:sz w:val="21"/>
                <w:szCs w:val="21"/>
              </w:rPr>
            </w:pPr>
            <w:r w:rsidRPr="002308AF">
              <w:rPr>
                <w:rFonts w:ascii="Times New Roman" w:eastAsia="Times New Roman" w:hAnsi="Times New Roman" w:cs="Times New Roman"/>
                <w:sz w:val="21"/>
                <w:szCs w:val="21"/>
              </w:rPr>
              <w:t xml:space="preserve"> </w:t>
            </w:r>
          </w:p>
        </w:tc>
        <w:tc>
          <w:tcPr>
            <w:tcW w:w="1872" w:type="dxa"/>
          </w:tcPr>
          <w:p w14:paraId="2740CBE5" w14:textId="37A5CFB8" w:rsidR="0397DF42" w:rsidRPr="002308AF" w:rsidRDefault="0397DF42" w:rsidP="0397DF42">
            <w:pPr>
              <w:jc w:val="center"/>
              <w:rPr>
                <w:rFonts w:ascii="Times New Roman" w:eastAsia="Times New Roman" w:hAnsi="Times New Roman" w:cs="Times New Roman"/>
                <w:sz w:val="21"/>
                <w:szCs w:val="21"/>
              </w:rPr>
            </w:pPr>
            <w:r w:rsidRPr="002308AF">
              <w:rPr>
                <w:rFonts w:ascii="Times New Roman" w:eastAsia="Times New Roman" w:hAnsi="Times New Roman" w:cs="Times New Roman"/>
                <w:sz w:val="21"/>
                <w:szCs w:val="21"/>
              </w:rPr>
              <w:t xml:space="preserve"> </w:t>
            </w:r>
          </w:p>
        </w:tc>
        <w:tc>
          <w:tcPr>
            <w:tcW w:w="1872" w:type="dxa"/>
          </w:tcPr>
          <w:p w14:paraId="62E70CDB" w14:textId="27316107" w:rsidR="0397DF42" w:rsidRPr="002308AF" w:rsidRDefault="0397DF42" w:rsidP="0397DF42">
            <w:pPr>
              <w:jc w:val="center"/>
              <w:rPr>
                <w:rFonts w:ascii="Times New Roman" w:eastAsia="Times New Roman" w:hAnsi="Times New Roman" w:cs="Times New Roman"/>
                <w:sz w:val="21"/>
                <w:szCs w:val="21"/>
              </w:rPr>
            </w:pPr>
          </w:p>
        </w:tc>
      </w:tr>
    </w:tbl>
    <w:p w14:paraId="721E5D77" w14:textId="3D85250C" w:rsidR="529BA62C" w:rsidRPr="002308AF" w:rsidRDefault="529BA62C" w:rsidP="0397DF42">
      <w:pPr>
        <w:rPr>
          <w:rFonts w:ascii="Times New Roman" w:eastAsia="Times New Roman" w:hAnsi="Times New Roman" w:cs="Times New Roman"/>
          <w:sz w:val="24"/>
          <w:szCs w:val="24"/>
        </w:rPr>
      </w:pPr>
    </w:p>
    <w:p w14:paraId="32C9EFBD" w14:textId="393B2FE1" w:rsidR="529BA62C" w:rsidRPr="002308AF" w:rsidRDefault="7B45F75D" w:rsidP="0397DF42">
      <w:pPr>
        <w:rPr>
          <w:rFonts w:ascii="Times New Roman" w:eastAsia="Times New Roman" w:hAnsi="Times New Roman" w:cs="Times New Roman"/>
          <w:sz w:val="24"/>
          <w:szCs w:val="24"/>
        </w:rPr>
      </w:pPr>
      <w:r w:rsidRPr="002308AF">
        <w:rPr>
          <w:rFonts w:ascii="Times New Roman" w:eastAsia="Times New Roman" w:hAnsi="Times New Roman" w:cs="Times New Roman"/>
          <w:sz w:val="24"/>
          <w:szCs w:val="24"/>
        </w:rPr>
        <w:t xml:space="preserve">This indicates that </w:t>
      </w:r>
      <w:r w:rsidR="09F157AC" w:rsidRPr="002308AF">
        <w:rPr>
          <w:rFonts w:ascii="Times New Roman" w:eastAsia="Times New Roman" w:hAnsi="Times New Roman" w:cs="Times New Roman"/>
          <w:sz w:val="24"/>
          <w:szCs w:val="24"/>
        </w:rPr>
        <w:t>...</w:t>
      </w:r>
    </w:p>
    <w:p w14:paraId="1BCA3C67" w14:textId="705C81BF" w:rsidR="529BA62C" w:rsidRPr="002308AF" w:rsidRDefault="7B45F75D" w:rsidP="69155D81">
      <w:pPr>
        <w:ind w:firstLine="720"/>
        <w:rPr>
          <w:rFonts w:ascii="Times New Roman" w:eastAsia="Times New Roman" w:hAnsi="Times New Roman" w:cs="Times New Roman"/>
          <w:sz w:val="24"/>
          <w:szCs w:val="24"/>
        </w:rPr>
      </w:pPr>
      <w:r w:rsidRPr="69155D81">
        <w:rPr>
          <w:rFonts w:ascii="Times New Roman" w:eastAsia="Times New Roman" w:hAnsi="Times New Roman" w:cs="Times New Roman"/>
          <w:sz w:val="24"/>
          <w:szCs w:val="24"/>
        </w:rPr>
        <w:t xml:space="preserve">The male help variable needs to be consider carefully thought.  The majority of the household do not have hired help (median: 0.000, mean: 2.081, max: 262.000).  This can be interpreted that hired help is not used by most of the household farms and thus not a major contributor to profit.  The majority appears to work on a few farms, potential large, corporate type farms where </w:t>
      </w:r>
      <w:proofErr w:type="gramStart"/>
      <w:r w:rsidRPr="69155D81">
        <w:rPr>
          <w:rFonts w:ascii="Times New Roman" w:eastAsia="Times New Roman" w:hAnsi="Times New Roman" w:cs="Times New Roman"/>
          <w:sz w:val="24"/>
          <w:szCs w:val="24"/>
        </w:rPr>
        <w:t>there</w:t>
      </w:r>
      <w:proofErr w:type="gramEnd"/>
      <w:r w:rsidRPr="69155D81">
        <w:rPr>
          <w:rFonts w:ascii="Times New Roman" w:eastAsia="Times New Roman" w:hAnsi="Times New Roman" w:cs="Times New Roman"/>
          <w:sz w:val="24"/>
          <w:szCs w:val="24"/>
        </w:rPr>
        <w:t xml:space="preserve"> help does have a significant impact on profits.</w:t>
      </w:r>
    </w:p>
    <w:p w14:paraId="2DD9C71A" w14:textId="5274DF34" w:rsidR="529BA62C" w:rsidRPr="002308AF" w:rsidRDefault="529BA62C" w:rsidP="0397DF42">
      <w:pPr>
        <w:rPr>
          <w:rFonts w:ascii="Times New Roman" w:eastAsia="Times New Roman" w:hAnsi="Times New Roman" w:cs="Times New Roman"/>
          <w:sz w:val="24"/>
          <w:szCs w:val="24"/>
        </w:rPr>
      </w:pPr>
    </w:p>
    <w:p w14:paraId="4CD9C0B5" w14:textId="4D1FA088" w:rsidR="529BA62C" w:rsidRPr="002308AF" w:rsidRDefault="529BA62C" w:rsidP="0397DF42">
      <w:pPr>
        <w:rPr>
          <w:rFonts w:ascii="Times New Roman" w:eastAsia="Times New Roman" w:hAnsi="Times New Roman" w:cs="Times New Roman"/>
          <w:sz w:val="24"/>
          <w:szCs w:val="24"/>
        </w:rPr>
      </w:pPr>
    </w:p>
    <w:p w14:paraId="7977908D" w14:textId="16F7A13F" w:rsidR="125298E4" w:rsidRPr="002308AF" w:rsidRDefault="125298E4" w:rsidP="69155D81">
      <w:pPr>
        <w:spacing w:line="560" w:lineRule="exact"/>
        <w:jc w:val="center"/>
        <w:rPr>
          <w:rFonts w:ascii="Times New Roman" w:eastAsia="Times New Roman" w:hAnsi="Times New Roman" w:cs="Times New Roman"/>
          <w:sz w:val="28"/>
          <w:szCs w:val="28"/>
        </w:rPr>
      </w:pPr>
      <w:r w:rsidRPr="69155D81">
        <w:rPr>
          <w:rFonts w:ascii="Times New Roman" w:eastAsia="Times New Roman" w:hAnsi="Times New Roman" w:cs="Times New Roman"/>
          <w:sz w:val="28"/>
          <w:szCs w:val="28"/>
        </w:rPr>
        <w:t>Conclusion</w:t>
      </w:r>
    </w:p>
    <w:p w14:paraId="5E458FFA" w14:textId="2E8FE456" w:rsidR="5C20224D" w:rsidRPr="002308AF" w:rsidRDefault="65ADC1DC" w:rsidP="69155D81">
      <w:pPr>
        <w:ind w:firstLine="720"/>
        <w:rPr>
          <w:rFonts w:ascii="Times New Roman" w:eastAsia="Times New Roman" w:hAnsi="Times New Roman" w:cs="Times New Roman"/>
          <w:sz w:val="24"/>
          <w:szCs w:val="24"/>
        </w:rPr>
      </w:pPr>
      <w:r w:rsidRPr="69155D81">
        <w:rPr>
          <w:rFonts w:ascii="Times New Roman" w:eastAsia="Times New Roman" w:hAnsi="Times New Roman" w:cs="Times New Roman"/>
          <w:sz w:val="24"/>
          <w:szCs w:val="24"/>
        </w:rPr>
        <w:t xml:space="preserve">Based on our findings, the ACME Corporation should (not) invest in Ghana based on Agricultural land per an acre. </w:t>
      </w:r>
      <w:r w:rsidR="16BC6A9F" w:rsidRPr="69155D81">
        <w:rPr>
          <w:rFonts w:ascii="Times New Roman" w:eastAsia="Times New Roman" w:hAnsi="Times New Roman" w:cs="Times New Roman"/>
          <w:sz w:val="24"/>
          <w:szCs w:val="24"/>
        </w:rPr>
        <w:t>The DTC-4 team will provide more insight on this once they merge the land and household data.</w:t>
      </w:r>
    </w:p>
    <w:p w14:paraId="2DF51803" w14:textId="415D3FAF" w:rsidR="5C20224D" w:rsidRPr="002308AF" w:rsidRDefault="5C20224D" w:rsidP="69155D81">
      <w:pPr>
        <w:ind w:firstLine="720"/>
        <w:rPr>
          <w:rFonts w:ascii="Times New Roman" w:eastAsia="Times New Roman" w:hAnsi="Times New Roman" w:cs="Times New Roman"/>
          <w:sz w:val="24"/>
          <w:szCs w:val="24"/>
        </w:rPr>
      </w:pPr>
    </w:p>
    <w:p w14:paraId="623A7751" w14:textId="61CDE539" w:rsidR="5C20224D" w:rsidRPr="002308AF" w:rsidRDefault="5C20224D" w:rsidP="69155D81">
      <w:pPr>
        <w:ind w:firstLine="720"/>
        <w:rPr>
          <w:rFonts w:ascii="Times New Roman" w:eastAsia="Times New Roman" w:hAnsi="Times New Roman" w:cs="Times New Roman"/>
          <w:sz w:val="24"/>
          <w:szCs w:val="24"/>
        </w:rPr>
      </w:pPr>
    </w:p>
    <w:p w14:paraId="6D1C1BBB" w14:textId="58478F87" w:rsidR="5C20224D" w:rsidRPr="002308AF" w:rsidRDefault="50BDF43D" w:rsidP="69155D81">
      <w:pPr>
        <w:jc w:val="center"/>
        <w:rPr>
          <w:rFonts w:ascii="Times New Roman" w:eastAsia="Times New Roman" w:hAnsi="Times New Roman" w:cs="Times New Roman"/>
          <w:sz w:val="28"/>
          <w:szCs w:val="28"/>
        </w:rPr>
      </w:pPr>
      <w:r w:rsidRPr="69155D81">
        <w:rPr>
          <w:rFonts w:ascii="Times New Roman" w:eastAsia="Times New Roman" w:hAnsi="Times New Roman" w:cs="Times New Roman"/>
          <w:sz w:val="28"/>
          <w:szCs w:val="28"/>
        </w:rPr>
        <w:t>Notice of Possible Errors</w:t>
      </w:r>
    </w:p>
    <w:p w14:paraId="704487FE" w14:textId="28F08633" w:rsidR="5C20224D" w:rsidRPr="002308AF" w:rsidRDefault="65ADC1DC" w:rsidP="69155D81">
      <w:pPr>
        <w:ind w:firstLine="720"/>
        <w:rPr>
          <w:rFonts w:ascii="Times New Roman" w:eastAsia="Times New Roman" w:hAnsi="Times New Roman" w:cs="Times New Roman"/>
          <w:sz w:val="24"/>
          <w:szCs w:val="24"/>
        </w:rPr>
      </w:pPr>
      <w:r w:rsidRPr="69155D81">
        <w:rPr>
          <w:rFonts w:ascii="Times New Roman" w:eastAsia="Times New Roman" w:hAnsi="Times New Roman" w:cs="Times New Roman"/>
          <w:sz w:val="24"/>
          <w:szCs w:val="24"/>
        </w:rPr>
        <w:t xml:space="preserve">It should be noted that this conclusion was drawn using data that </w:t>
      </w:r>
      <w:r w:rsidR="31EF2C10" w:rsidRPr="69155D81">
        <w:rPr>
          <w:rFonts w:ascii="Times New Roman" w:eastAsia="Times New Roman" w:hAnsi="Times New Roman" w:cs="Times New Roman"/>
          <w:sz w:val="24"/>
          <w:szCs w:val="24"/>
        </w:rPr>
        <w:t>was</w:t>
      </w:r>
      <w:r w:rsidR="6E4D8C19" w:rsidRPr="69155D81">
        <w:rPr>
          <w:rFonts w:ascii="Times New Roman" w:eastAsia="Times New Roman" w:hAnsi="Times New Roman" w:cs="Times New Roman"/>
          <w:sz w:val="24"/>
          <w:szCs w:val="24"/>
        </w:rPr>
        <w:t xml:space="preserve"> inherently biased as well as did not have consistent methods of collection. Should the ACME Corporation want a more </w:t>
      </w:r>
      <w:proofErr w:type="spellStart"/>
      <w:r w:rsidR="6E4D8C19" w:rsidRPr="69155D81">
        <w:rPr>
          <w:rFonts w:ascii="Times New Roman" w:eastAsia="Times New Roman" w:hAnsi="Times New Roman" w:cs="Times New Roman"/>
          <w:sz w:val="24"/>
          <w:szCs w:val="24"/>
        </w:rPr>
        <w:t>indepth</w:t>
      </w:r>
      <w:proofErr w:type="spellEnd"/>
      <w:r w:rsidR="6E4D8C19" w:rsidRPr="69155D81">
        <w:rPr>
          <w:rFonts w:ascii="Times New Roman" w:eastAsia="Times New Roman" w:hAnsi="Times New Roman" w:cs="Times New Roman"/>
          <w:sz w:val="24"/>
          <w:szCs w:val="24"/>
        </w:rPr>
        <w:t xml:space="preserve"> review or wishes to further </w:t>
      </w:r>
      <w:r w:rsidR="799552D9" w:rsidRPr="69155D81">
        <w:rPr>
          <w:rFonts w:ascii="Times New Roman" w:eastAsia="Times New Roman" w:hAnsi="Times New Roman" w:cs="Times New Roman"/>
          <w:sz w:val="24"/>
          <w:szCs w:val="24"/>
        </w:rPr>
        <w:t>pursue Ghana for various business interests the DTC-4 team would recommend finding a different surveying company as the previous one left m</w:t>
      </w:r>
      <w:r w:rsidR="4A6596F3" w:rsidRPr="69155D81">
        <w:rPr>
          <w:rFonts w:ascii="Times New Roman" w:eastAsia="Times New Roman" w:hAnsi="Times New Roman" w:cs="Times New Roman"/>
          <w:sz w:val="24"/>
          <w:szCs w:val="24"/>
        </w:rPr>
        <w:t>any areas for error to be found in the DTC-4</w:t>
      </w:r>
      <w:r w:rsidR="59DAC03E" w:rsidRPr="69155D81">
        <w:rPr>
          <w:rFonts w:ascii="Times New Roman" w:eastAsia="Times New Roman" w:hAnsi="Times New Roman" w:cs="Times New Roman"/>
          <w:sz w:val="24"/>
          <w:szCs w:val="24"/>
        </w:rPr>
        <w:t>'s analysis. With</w:t>
      </w:r>
      <w:r w:rsidR="5D8B2105" w:rsidRPr="69155D81">
        <w:rPr>
          <w:rFonts w:ascii="Times New Roman" w:eastAsia="Times New Roman" w:hAnsi="Times New Roman" w:cs="Times New Roman"/>
          <w:sz w:val="24"/>
          <w:szCs w:val="24"/>
        </w:rPr>
        <w:t xml:space="preserve">in the provided documentation it noted </w:t>
      </w:r>
      <w:r w:rsidR="5D8B2105" w:rsidRPr="69155D81">
        <w:rPr>
          <w:rFonts w:ascii="Times New Roman" w:eastAsia="Times New Roman" w:hAnsi="Times New Roman" w:cs="Times New Roman"/>
          <w:sz w:val="24"/>
          <w:szCs w:val="24"/>
        </w:rPr>
        <w:lastRenderedPageBreak/>
        <w:t xml:space="preserve">that many of the numbers were calculated to be on an annual scale but using data colleting from varying date ranges to get to </w:t>
      </w:r>
      <w:r w:rsidR="4BCE8AC7" w:rsidRPr="69155D81">
        <w:rPr>
          <w:rFonts w:ascii="Times New Roman" w:eastAsia="Times New Roman" w:hAnsi="Times New Roman" w:cs="Times New Roman"/>
          <w:sz w:val="24"/>
          <w:szCs w:val="24"/>
        </w:rPr>
        <w:t xml:space="preserve">make that estimation. For more information the errors that may have occurred in this analysis please look through the Aggregate.pdf pages 13-16. </w:t>
      </w:r>
    </w:p>
    <w:sectPr w:rsidR="5C20224D" w:rsidRPr="002308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ewis, Glen" w:date="2020-11-20T12:06:00Z" w:initials="LG">
    <w:p w14:paraId="2D9301E2" w14:textId="7DD74AD5" w:rsidR="0397DF42" w:rsidRDefault="0397DF42">
      <w:pPr>
        <w:pStyle w:val="CommentText"/>
      </w:pPr>
      <w:r>
        <w:t>...inclusion that the household workforce composition, location and education..., ____, ____</w:t>
      </w:r>
      <w:r>
        <w:rPr>
          <w:rStyle w:val="CommentReference"/>
        </w:rPr>
        <w:annotationRef/>
      </w:r>
    </w:p>
  </w:comment>
  <w:comment w:id="1" w:author="Lewis, Glen" w:date="2020-11-20T12:08:00Z" w:initials="LG">
    <w:p w14:paraId="60AE5994" w14:textId="30715986" w:rsidR="0397DF42" w:rsidRDefault="0397DF42">
      <w:pPr>
        <w:pStyle w:val="CommentText"/>
      </w:pPr>
      <w:r>
        <w:t>The question we need to answer and maybe a phrasing:  the average expected profit per acre of land is __.  __</w:t>
      </w:r>
      <w:r>
        <w:t xml:space="preserve">_,___,__ have the largest effect.... </w:t>
      </w:r>
      <w:r>
        <w:rPr>
          <w:rStyle w:val="CommentReference"/>
        </w:rPr>
        <w:annotationRef/>
      </w:r>
    </w:p>
  </w:comment>
  <w:comment w:id="2" w:author="Tamura, Tamlyn" w:date="2020-11-20T14:39:00Z" w:initials="TT">
    <w:p w14:paraId="1B55B3F0" w14:textId="465506B0" w:rsidR="0397DF42" w:rsidRDefault="0397DF42">
      <w:pPr>
        <w:pStyle w:val="CommentText"/>
      </w:pPr>
      <w:r>
        <w:t>Resolved</w:t>
      </w:r>
      <w:r>
        <w:rPr>
          <w:rStyle w:val="CommentReference"/>
        </w:rPr>
        <w:annotationRef/>
      </w:r>
    </w:p>
  </w:comment>
  <w:comment w:id="3" w:author="Sherry, Rosalie" w:date="2020-11-19T22:06:00Z" w:initials="SR">
    <w:p w14:paraId="1BF962B5" w14:textId="42DE912C" w:rsidR="529BA62C" w:rsidRDefault="529BA62C">
      <w:r>
        <w:t xml:space="preserve">basically a </w:t>
      </w:r>
      <w:r>
        <w:t>tldr</w:t>
      </w:r>
      <w:r>
        <w:annotationRef/>
      </w:r>
    </w:p>
  </w:comment>
  <w:comment w:id="5" w:author="Sherry, Rosalie" w:date="2020-11-19T21:53:00Z" w:initials="SR">
    <w:p w14:paraId="10AA9A99" w14:textId="62267156" w:rsidR="529BA62C" w:rsidRDefault="529BA62C">
      <w:r>
        <w:t xml:space="preserve">I think here we should put our </w:t>
      </w:r>
      <w:r>
        <w:t>hypothesis but I wasn't quite sure what our overarching one was</w:t>
      </w:r>
      <w:r>
        <w:annotationRef/>
      </w:r>
    </w:p>
  </w:comment>
  <w:comment w:id="6" w:author="Tamura, Tamlyn" w:date="2020-11-19T23:52:00Z" w:initials="TT">
    <w:p w14:paraId="3F1D8B37" w14:textId="488CE4DE" w:rsidR="529BA62C" w:rsidRDefault="529BA62C">
      <w:r>
        <w:t>Added, feel free to edit</w:t>
      </w:r>
      <w:r>
        <w:annotationRef/>
      </w:r>
    </w:p>
  </w:comment>
  <w:comment w:id="4" w:author="Lewis, Glen" w:date="2020-11-20T12:14:00Z" w:initials="LG">
    <w:p w14:paraId="68F19C4F" w14:textId="176900F7" w:rsidR="0397DF42" w:rsidRDefault="0397DF42">
      <w:pPr>
        <w:pStyle w:val="CommentText"/>
      </w:pPr>
      <w:r>
        <w:rPr>
          <w:color w:val="2B579A"/>
          <w:shd w:val="clear" w:color="auto" w:fill="E6E6E6"/>
        </w:rPr>
        <w:fldChar w:fldCharType="begin"/>
      </w:r>
      <w:r>
        <w:instrText xml:space="preserve"> HYPERLINK "mailto:srajabi@seattleu.edu"</w:instrText>
      </w:r>
      <w:bookmarkStart w:id="7" w:name="_@_B407603EFFCF4DE7B9DB7B2858F78F35Z"/>
      <w:r>
        <w:rPr>
          <w:color w:val="2B579A"/>
          <w:shd w:val="clear" w:color="auto" w:fill="E6E6E6"/>
        </w:rPr>
        <w:fldChar w:fldCharType="separate"/>
      </w:r>
      <w:bookmarkEnd w:id="7"/>
      <w:r w:rsidRPr="0397DF42">
        <w:rPr>
          <w:rStyle w:val="Mention"/>
          <w:noProof/>
        </w:rPr>
        <w:t>@Rajabi, Sohrab</w:t>
      </w:r>
      <w:r>
        <w:rPr>
          <w:color w:val="2B579A"/>
          <w:shd w:val="clear" w:color="auto" w:fill="E6E6E6"/>
        </w:rPr>
        <w:fldChar w:fldCharType="end"/>
      </w:r>
      <w:r>
        <w:t xml:space="preserve"> </w:t>
      </w:r>
      <w:r>
        <w:rPr>
          <w:color w:val="2B579A"/>
          <w:shd w:val="clear" w:color="auto" w:fill="E6E6E6"/>
        </w:rPr>
        <w:fldChar w:fldCharType="begin"/>
      </w:r>
      <w:r>
        <w:instrText xml:space="preserve"> HYPERLINK "mailto:tamurat@seattleu.edu"</w:instrText>
      </w:r>
      <w:bookmarkStart w:id="8" w:name="_@_D6234BB4C0EC4DDBABCF259F640D7976Z"/>
      <w:r>
        <w:rPr>
          <w:color w:val="2B579A"/>
          <w:shd w:val="clear" w:color="auto" w:fill="E6E6E6"/>
        </w:rPr>
        <w:fldChar w:fldCharType="separate"/>
      </w:r>
      <w:bookmarkEnd w:id="8"/>
      <w:r w:rsidRPr="0397DF42">
        <w:rPr>
          <w:rStyle w:val="Mention"/>
          <w:noProof/>
        </w:rPr>
        <w:t>@Tamura, Tamlyn</w:t>
      </w:r>
      <w:r>
        <w:rPr>
          <w:color w:val="2B579A"/>
          <w:shd w:val="clear" w:color="auto" w:fill="E6E6E6"/>
        </w:rPr>
        <w:fldChar w:fldCharType="end"/>
      </w:r>
      <w:r>
        <w:t xml:space="preserve"> need to ensure we include you hypothesis on how land and crops impact profits.</w:t>
      </w:r>
      <w:r>
        <w:rPr>
          <w:rStyle w:val="CommentReference"/>
        </w:rPr>
        <w:annotationRef/>
      </w:r>
    </w:p>
  </w:comment>
  <w:comment w:id="9" w:author="Lewis, Glen" w:date="2020-11-20T12:19:00Z" w:initials="LG">
    <w:p w14:paraId="5F45EF99" w14:textId="2E755D13" w:rsidR="0397DF42" w:rsidRDefault="0397DF42">
      <w:pPr>
        <w:pStyle w:val="CommentText"/>
      </w:pPr>
      <w:r>
        <w:t xml:space="preserve">I would recommend either defining the variables here or removing the equation.  In its current format - offering the equation offers nothing to a reader unfamiliar with the data.  I understand diving into the equation later - but I would place the variable definitions at least in a footnote. </w:t>
      </w:r>
      <w:r>
        <w:rPr>
          <w:rStyle w:val="CommentReference"/>
        </w:rPr>
        <w:annotationRef/>
      </w:r>
      <w:r>
        <w:rPr>
          <w:rStyle w:val="CommentReference"/>
        </w:rPr>
        <w:annotationRef/>
      </w:r>
    </w:p>
  </w:comment>
  <w:comment w:id="10" w:author="Lewis, Glen" w:date="2020-11-20T12:22:00Z" w:initials="LG">
    <w:p w14:paraId="61B2CA95" w14:textId="498BCA36" w:rsidR="0397DF42" w:rsidRDefault="0397DF42">
      <w:pPr>
        <w:pStyle w:val="CommentText"/>
      </w:pPr>
      <w:r>
        <w:t xml:space="preserve">recommend "location of and composition of </w:t>
      </w:r>
      <w:r>
        <w:t xml:space="preserve">the  household workforce: male, female family members plus male, female hired help, " </w:t>
      </w:r>
      <w:r>
        <w:rPr>
          <w:rStyle w:val="CommentReference"/>
        </w:rPr>
        <w:annotationRef/>
      </w:r>
      <w:r>
        <w:rPr>
          <w:rStyle w:val="CommentReference"/>
        </w:rPr>
        <w:annotationRef/>
      </w:r>
    </w:p>
  </w:comment>
  <w:comment w:id="11" w:author="Lewis, Glen" w:date="2020-11-20T12:26:00Z" w:initials="LG">
    <w:p w14:paraId="33BC106D" w14:textId="4AB475CE" w:rsidR="0397DF42" w:rsidRDefault="0397DF42">
      <w:pPr>
        <w:pStyle w:val="CommentText"/>
      </w:pPr>
      <w:r>
        <w:t>From the household side, I think household location (district/economic zone - a new variable to look into for me) will remain the primary influencer</w:t>
      </w:r>
      <w:r>
        <w:rPr>
          <w:rStyle w:val="CommentReference"/>
        </w:rPr>
        <w:annotationRef/>
      </w:r>
    </w:p>
  </w:comment>
  <w:comment w:id="17" w:author="Lewis, Glen" w:date="2020-11-20T12:31:00Z" w:initials="LG">
    <w:p w14:paraId="0A952778" w14:textId="4EDB33FD" w:rsidR="0397DF42" w:rsidRDefault="0397DF42">
      <w:pPr>
        <w:pStyle w:val="CommentText"/>
      </w:pPr>
      <w:r>
        <w:t xml:space="preserve">This is really </w:t>
      </w:r>
      <w:r>
        <w:t xml:space="preserve">nice, I like the format and verbiage.  </w:t>
      </w:r>
      <w:r>
        <w:rPr>
          <w:rStyle w:val="CommentReference"/>
        </w:rPr>
        <w:annotationRef/>
      </w:r>
      <w:r>
        <w:rPr>
          <w:rStyle w:val="CommentReference"/>
        </w:rPr>
        <w:annotationRef/>
      </w:r>
    </w:p>
  </w:comment>
  <w:comment w:id="18" w:author="Tamura, Tamlyn" w:date="2020-11-19T23:22:00Z" w:initials="TT">
    <w:p w14:paraId="43B47C58" w14:textId="6424E86E" w:rsidR="529BA62C" w:rsidRDefault="529BA62C">
      <w:r>
        <w:t>Changing this from 15 to 13 because that's what's in Rob's code</w:t>
      </w:r>
      <w:r>
        <w:annotationRef/>
      </w:r>
    </w:p>
  </w:comment>
  <w:comment w:id="19" w:author="Tamura, Tamlyn" w:date="2020-11-20T00:08:00Z" w:initials="TT">
    <w:p w14:paraId="3BC3701A" w14:textId="1BD8909A" w:rsidR="529BA62C" w:rsidRDefault="529BA62C">
      <w:r>
        <w:t>We've got EXP3-7 on our code. Just want to make sure this isn't problematic</w:t>
      </w:r>
      <w:r>
        <w:annotationRef/>
      </w:r>
    </w:p>
  </w:comment>
  <w:comment w:id="20" w:author="Tamura, Tamlyn" w:date="2020-11-20T15:35:00Z" w:initials="TT">
    <w:p w14:paraId="35DD73BA" w14:textId="41756524" w:rsidR="0397DF42" w:rsidRDefault="0397DF42">
      <w:pPr>
        <w:pStyle w:val="CommentText"/>
      </w:pPr>
      <w:r>
        <w:t>Hey Rosalie could you create a "Table 2: Land Variables" picture so it's the same format as the one you made? Thank you!</w:t>
      </w:r>
      <w:r>
        <w:rPr>
          <w:rStyle w:val="CommentReference"/>
        </w:rPr>
        <w:annotationRef/>
      </w:r>
      <w:r>
        <w:rPr>
          <w:rStyle w:val="CommentReference"/>
        </w:rPr>
        <w:annotationRef/>
      </w:r>
    </w:p>
  </w:comment>
  <w:comment w:id="86" w:author="Lewis, Glen" w:date="2020-11-20T12:33:00Z" w:initials="LG">
    <w:p w14:paraId="14FB7EF0" w14:textId="7372EA97" w:rsidR="0397DF42" w:rsidRDefault="0397DF42">
      <w:pPr>
        <w:pStyle w:val="CommentText"/>
      </w:pPr>
      <w:r>
        <w:t xml:space="preserve">I can start drafting a result section from the household member side.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9301E2" w15:done="1"/>
  <w15:commentEx w15:paraId="60AE5994" w15:done="1"/>
  <w15:commentEx w15:paraId="1B55B3F0" w15:done="1"/>
  <w15:commentEx w15:paraId="1BF962B5" w15:done="1"/>
  <w15:commentEx w15:paraId="10AA9A99" w15:done="1"/>
  <w15:commentEx w15:paraId="3F1D8B37" w15:paraIdParent="10AA9A99" w15:done="1"/>
  <w15:commentEx w15:paraId="68F19C4F" w15:done="1"/>
  <w15:commentEx w15:paraId="5F45EF99" w15:done="1"/>
  <w15:commentEx w15:paraId="61B2CA95" w15:done="1"/>
  <w15:commentEx w15:paraId="33BC106D" w15:done="1"/>
  <w15:commentEx w15:paraId="0A952778" w15:done="1"/>
  <w15:commentEx w15:paraId="43B47C58" w15:done="1"/>
  <w15:commentEx w15:paraId="3BC3701A" w15:done="1"/>
  <w15:commentEx w15:paraId="35DD73BA" w15:done="1"/>
  <w15:commentEx w15:paraId="14FB7EF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D3A97FE" w16cex:dateUtc="2020-11-20T20:06:00Z"/>
  <w16cex:commentExtensible w16cex:durableId="1230867D" w16cex:dateUtc="2020-11-20T20:08:00Z"/>
  <w16cex:commentExtensible w16cex:durableId="00B38198" w16cex:dateUtc="2020-11-20T22:39:00Z"/>
  <w16cex:commentExtensible w16cex:durableId="4CE53F45" w16cex:dateUtc="2020-11-20T06:06:00Z"/>
  <w16cex:commentExtensible w16cex:durableId="59CD109E" w16cex:dateUtc="2020-11-20T05:53:00Z"/>
  <w16cex:commentExtensible w16cex:durableId="51084E49" w16cex:dateUtc="2020-11-20T07:52:00Z"/>
  <w16cex:commentExtensible w16cex:durableId="04823D00" w16cex:dateUtc="2020-11-20T20:14:00Z"/>
  <w16cex:commentExtensible w16cex:durableId="5FF8AC13" w16cex:dateUtc="2020-11-20T20:19:00Z"/>
  <w16cex:commentExtensible w16cex:durableId="330B3B32" w16cex:dateUtc="2020-11-20T20:22:00Z"/>
  <w16cex:commentExtensible w16cex:durableId="1E230D57" w16cex:dateUtc="2020-11-20T20:26:00Z"/>
  <w16cex:commentExtensible w16cex:durableId="3A852E8F" w16cex:dateUtc="2020-11-20T20:31:00Z"/>
  <w16cex:commentExtensible w16cex:durableId="29E2BD5E" w16cex:dateUtc="2020-11-20T07:22:00Z"/>
  <w16cex:commentExtensible w16cex:durableId="6EA44E5F" w16cex:dateUtc="2020-11-20T08:08:00Z"/>
  <w16cex:commentExtensible w16cex:durableId="438528A0" w16cex:dateUtc="2020-11-20T23:35:00Z"/>
  <w16cex:commentExtensible w16cex:durableId="2C399DDF" w16cex:dateUtc="2020-11-20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9301E2" w16cid:durableId="0D3A97FE"/>
  <w16cid:commentId w16cid:paraId="60AE5994" w16cid:durableId="1230867D"/>
  <w16cid:commentId w16cid:paraId="1B55B3F0" w16cid:durableId="00B38198"/>
  <w16cid:commentId w16cid:paraId="1BF962B5" w16cid:durableId="4CE53F45"/>
  <w16cid:commentId w16cid:paraId="10AA9A99" w16cid:durableId="59CD109E"/>
  <w16cid:commentId w16cid:paraId="3F1D8B37" w16cid:durableId="51084E49"/>
  <w16cid:commentId w16cid:paraId="68F19C4F" w16cid:durableId="04823D00"/>
  <w16cid:commentId w16cid:paraId="5F45EF99" w16cid:durableId="5FF8AC13"/>
  <w16cid:commentId w16cid:paraId="61B2CA95" w16cid:durableId="330B3B32"/>
  <w16cid:commentId w16cid:paraId="33BC106D" w16cid:durableId="1E230D57"/>
  <w16cid:commentId w16cid:paraId="0A952778" w16cid:durableId="3A852E8F"/>
  <w16cid:commentId w16cid:paraId="43B47C58" w16cid:durableId="29E2BD5E"/>
  <w16cid:commentId w16cid:paraId="3BC3701A" w16cid:durableId="6EA44E5F"/>
  <w16cid:commentId w16cid:paraId="35DD73BA" w16cid:durableId="438528A0"/>
  <w16cid:commentId w16cid:paraId="14FB7EF0" w16cid:durableId="2C399D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79943" w14:textId="77777777" w:rsidR="000D0B39" w:rsidRDefault="000D0B39">
      <w:pPr>
        <w:spacing w:after="0" w:line="240" w:lineRule="auto"/>
      </w:pPr>
      <w:r>
        <w:separator/>
      </w:r>
    </w:p>
  </w:endnote>
  <w:endnote w:type="continuationSeparator" w:id="0">
    <w:p w14:paraId="6DC28E9E" w14:textId="77777777" w:rsidR="000D0B39" w:rsidRDefault="000D0B39">
      <w:pPr>
        <w:spacing w:after="0" w:line="240" w:lineRule="auto"/>
      </w:pPr>
      <w:r>
        <w:continuationSeparator/>
      </w:r>
    </w:p>
  </w:endnote>
  <w:endnote w:type="continuationNotice" w:id="1">
    <w:p w14:paraId="2A54ECEF" w14:textId="77777777" w:rsidR="000D0B39" w:rsidRDefault="000D0B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4DA03" w14:textId="77777777" w:rsidR="000D0B39" w:rsidRDefault="000D0B39">
      <w:pPr>
        <w:spacing w:after="0" w:line="240" w:lineRule="auto"/>
      </w:pPr>
      <w:r>
        <w:separator/>
      </w:r>
    </w:p>
  </w:footnote>
  <w:footnote w:type="continuationSeparator" w:id="0">
    <w:p w14:paraId="30B51597" w14:textId="77777777" w:rsidR="000D0B39" w:rsidRDefault="000D0B39">
      <w:pPr>
        <w:spacing w:after="0" w:line="240" w:lineRule="auto"/>
      </w:pPr>
      <w:r>
        <w:continuationSeparator/>
      </w:r>
    </w:p>
  </w:footnote>
  <w:footnote w:type="continuationNotice" w:id="1">
    <w:p w14:paraId="525A09EB" w14:textId="77777777" w:rsidR="000D0B39" w:rsidRDefault="000D0B39">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wis, Glen">
    <w15:presenceInfo w15:providerId="AD" w15:userId="S::glewis1@seattleu.edu::ff7f4450-caf1-4889-9d41-188075e92bcc"/>
  </w15:person>
  <w15:person w15:author="Tamura, Tamlyn">
    <w15:presenceInfo w15:providerId="AD" w15:userId="S::tamurat@seattleu.edu::06ea04a6-a1fa-4235-9baf-f39bede6972f"/>
  </w15:person>
  <w15:person w15:author="Sherry, Rosalie">
    <w15:presenceInfo w15:providerId="AD" w15:userId="S::rsherry@seattleu.edu::fb00764c-21b2-4065-851a-bcb4005d4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44F9EF"/>
    <w:rsid w:val="00010CB0"/>
    <w:rsid w:val="0009712F"/>
    <w:rsid w:val="000B6A5B"/>
    <w:rsid w:val="000D0B39"/>
    <w:rsid w:val="001935B6"/>
    <w:rsid w:val="001D35DE"/>
    <w:rsid w:val="00203815"/>
    <w:rsid w:val="002308AF"/>
    <w:rsid w:val="00261070"/>
    <w:rsid w:val="0035D2F9"/>
    <w:rsid w:val="00395A4C"/>
    <w:rsid w:val="0040265D"/>
    <w:rsid w:val="004699EE"/>
    <w:rsid w:val="004767B9"/>
    <w:rsid w:val="004C7803"/>
    <w:rsid w:val="004CA049"/>
    <w:rsid w:val="004D0BA6"/>
    <w:rsid w:val="004E6B9A"/>
    <w:rsid w:val="00535B06"/>
    <w:rsid w:val="00552D91"/>
    <w:rsid w:val="00577132"/>
    <w:rsid w:val="005A161A"/>
    <w:rsid w:val="005D5E1C"/>
    <w:rsid w:val="006B3AEF"/>
    <w:rsid w:val="006D7E43"/>
    <w:rsid w:val="00761807"/>
    <w:rsid w:val="007933DC"/>
    <w:rsid w:val="00844A19"/>
    <w:rsid w:val="00855609"/>
    <w:rsid w:val="008926F2"/>
    <w:rsid w:val="008C5223"/>
    <w:rsid w:val="00923CAD"/>
    <w:rsid w:val="00997EC1"/>
    <w:rsid w:val="009C1976"/>
    <w:rsid w:val="009C44B1"/>
    <w:rsid w:val="00A07A47"/>
    <w:rsid w:val="00AB59DC"/>
    <w:rsid w:val="00AC41A0"/>
    <w:rsid w:val="00B2334D"/>
    <w:rsid w:val="00BA04C0"/>
    <w:rsid w:val="00BA067C"/>
    <w:rsid w:val="00CE2C8A"/>
    <w:rsid w:val="00D73088"/>
    <w:rsid w:val="00DA56CB"/>
    <w:rsid w:val="00DF2535"/>
    <w:rsid w:val="00E46884"/>
    <w:rsid w:val="00F42172"/>
    <w:rsid w:val="00F55AD9"/>
    <w:rsid w:val="00FB0ED7"/>
    <w:rsid w:val="0101E50C"/>
    <w:rsid w:val="017A3ADF"/>
    <w:rsid w:val="018587E4"/>
    <w:rsid w:val="018692B8"/>
    <w:rsid w:val="01B4AF18"/>
    <w:rsid w:val="01BC429A"/>
    <w:rsid w:val="01D41C2F"/>
    <w:rsid w:val="01FCAB71"/>
    <w:rsid w:val="02044F7B"/>
    <w:rsid w:val="0232C297"/>
    <w:rsid w:val="024330DF"/>
    <w:rsid w:val="0245E670"/>
    <w:rsid w:val="0270FFEC"/>
    <w:rsid w:val="02B538B4"/>
    <w:rsid w:val="02DA2E9A"/>
    <w:rsid w:val="03273F11"/>
    <w:rsid w:val="034DB061"/>
    <w:rsid w:val="0357DE93"/>
    <w:rsid w:val="0397D1FB"/>
    <w:rsid w:val="0397DF42"/>
    <w:rsid w:val="0405323E"/>
    <w:rsid w:val="04548A45"/>
    <w:rsid w:val="046F9540"/>
    <w:rsid w:val="0476482E"/>
    <w:rsid w:val="04D55FAB"/>
    <w:rsid w:val="04E0BE54"/>
    <w:rsid w:val="0534975D"/>
    <w:rsid w:val="053ECC92"/>
    <w:rsid w:val="05489F33"/>
    <w:rsid w:val="0585C64D"/>
    <w:rsid w:val="05D25CB0"/>
    <w:rsid w:val="062E7A94"/>
    <w:rsid w:val="06559D1A"/>
    <w:rsid w:val="0687CBA2"/>
    <w:rsid w:val="06B969BB"/>
    <w:rsid w:val="07516414"/>
    <w:rsid w:val="07980FFA"/>
    <w:rsid w:val="07D4886C"/>
    <w:rsid w:val="07EACCFA"/>
    <w:rsid w:val="080ED7F2"/>
    <w:rsid w:val="0826619C"/>
    <w:rsid w:val="0848387A"/>
    <w:rsid w:val="084BA5EA"/>
    <w:rsid w:val="08658EE9"/>
    <w:rsid w:val="088DD919"/>
    <w:rsid w:val="089FA197"/>
    <w:rsid w:val="08B50AC3"/>
    <w:rsid w:val="08C91D70"/>
    <w:rsid w:val="0975B258"/>
    <w:rsid w:val="09AE07CB"/>
    <w:rsid w:val="09F157AC"/>
    <w:rsid w:val="0A1C1F5B"/>
    <w:rsid w:val="0A4E3892"/>
    <w:rsid w:val="0B4830F2"/>
    <w:rsid w:val="0C1FCFB8"/>
    <w:rsid w:val="0C4EECB6"/>
    <w:rsid w:val="0C9A0E19"/>
    <w:rsid w:val="0CA88248"/>
    <w:rsid w:val="0CAC0A5A"/>
    <w:rsid w:val="0D172704"/>
    <w:rsid w:val="0D6D9847"/>
    <w:rsid w:val="0D844914"/>
    <w:rsid w:val="0DAB72B9"/>
    <w:rsid w:val="0DEF1584"/>
    <w:rsid w:val="0E216BC1"/>
    <w:rsid w:val="0E7FD1B4"/>
    <w:rsid w:val="0E81BC77"/>
    <w:rsid w:val="0EFCA18D"/>
    <w:rsid w:val="0F10ED67"/>
    <w:rsid w:val="0F3D0D7B"/>
    <w:rsid w:val="0FA7DCA4"/>
    <w:rsid w:val="0FE11285"/>
    <w:rsid w:val="10075F02"/>
    <w:rsid w:val="102DA735"/>
    <w:rsid w:val="1075DCEB"/>
    <w:rsid w:val="10B68020"/>
    <w:rsid w:val="10E642D7"/>
    <w:rsid w:val="11E6F639"/>
    <w:rsid w:val="123C5618"/>
    <w:rsid w:val="124BAB99"/>
    <w:rsid w:val="125298E4"/>
    <w:rsid w:val="128A130D"/>
    <w:rsid w:val="12C8DABB"/>
    <w:rsid w:val="12E36497"/>
    <w:rsid w:val="12F02740"/>
    <w:rsid w:val="12FA0D04"/>
    <w:rsid w:val="1332D41F"/>
    <w:rsid w:val="133A1A7A"/>
    <w:rsid w:val="1340CCD4"/>
    <w:rsid w:val="134DC80C"/>
    <w:rsid w:val="1488216D"/>
    <w:rsid w:val="14E6D474"/>
    <w:rsid w:val="1514AF24"/>
    <w:rsid w:val="156B4B0E"/>
    <w:rsid w:val="1574CBC7"/>
    <w:rsid w:val="15770C6A"/>
    <w:rsid w:val="15FD9789"/>
    <w:rsid w:val="1624BB73"/>
    <w:rsid w:val="16A2BBAF"/>
    <w:rsid w:val="16A6BFCF"/>
    <w:rsid w:val="16B581D2"/>
    <w:rsid w:val="16BC6A9F"/>
    <w:rsid w:val="172FCE66"/>
    <w:rsid w:val="179174FA"/>
    <w:rsid w:val="17A699D2"/>
    <w:rsid w:val="17AB4D24"/>
    <w:rsid w:val="17D9838D"/>
    <w:rsid w:val="1823211F"/>
    <w:rsid w:val="186EA012"/>
    <w:rsid w:val="18C8730C"/>
    <w:rsid w:val="18DCFD39"/>
    <w:rsid w:val="190496F1"/>
    <w:rsid w:val="19779CD4"/>
    <w:rsid w:val="19AAAC21"/>
    <w:rsid w:val="19F499D6"/>
    <w:rsid w:val="1A079B15"/>
    <w:rsid w:val="1A653981"/>
    <w:rsid w:val="1A889A49"/>
    <w:rsid w:val="1AA7368B"/>
    <w:rsid w:val="1B380E10"/>
    <w:rsid w:val="1B705DBD"/>
    <w:rsid w:val="1BC1FC38"/>
    <w:rsid w:val="1C8427A6"/>
    <w:rsid w:val="1C933352"/>
    <w:rsid w:val="1DE55107"/>
    <w:rsid w:val="1DEDE810"/>
    <w:rsid w:val="1E26C622"/>
    <w:rsid w:val="1E84BAA7"/>
    <w:rsid w:val="1E86AEC8"/>
    <w:rsid w:val="1EB0AA07"/>
    <w:rsid w:val="1EB8A28A"/>
    <w:rsid w:val="1F4D1741"/>
    <w:rsid w:val="1F5AB018"/>
    <w:rsid w:val="1F7A4E3D"/>
    <w:rsid w:val="1F9A1197"/>
    <w:rsid w:val="1FA90828"/>
    <w:rsid w:val="1FEA00F3"/>
    <w:rsid w:val="2011606D"/>
    <w:rsid w:val="204F0A83"/>
    <w:rsid w:val="205472EB"/>
    <w:rsid w:val="205959EC"/>
    <w:rsid w:val="20989A94"/>
    <w:rsid w:val="20992186"/>
    <w:rsid w:val="20B2045C"/>
    <w:rsid w:val="21612DE1"/>
    <w:rsid w:val="21C99A31"/>
    <w:rsid w:val="21E339C8"/>
    <w:rsid w:val="224345DB"/>
    <w:rsid w:val="224BE20F"/>
    <w:rsid w:val="227D8020"/>
    <w:rsid w:val="22A032AB"/>
    <w:rsid w:val="2342FF7C"/>
    <w:rsid w:val="23582BCA"/>
    <w:rsid w:val="23633B66"/>
    <w:rsid w:val="23656A92"/>
    <w:rsid w:val="2370507F"/>
    <w:rsid w:val="2413365A"/>
    <w:rsid w:val="242194EB"/>
    <w:rsid w:val="244BFD0A"/>
    <w:rsid w:val="2451BA3E"/>
    <w:rsid w:val="24CF709E"/>
    <w:rsid w:val="25A2F38A"/>
    <w:rsid w:val="25A472AF"/>
    <w:rsid w:val="25BDC091"/>
    <w:rsid w:val="25E224C4"/>
    <w:rsid w:val="25F2CCDE"/>
    <w:rsid w:val="26692249"/>
    <w:rsid w:val="26985BBB"/>
    <w:rsid w:val="26D200F4"/>
    <w:rsid w:val="26DC07FB"/>
    <w:rsid w:val="27184E2C"/>
    <w:rsid w:val="271B3BF3"/>
    <w:rsid w:val="27BE16B7"/>
    <w:rsid w:val="27DCB66E"/>
    <w:rsid w:val="286862C4"/>
    <w:rsid w:val="28B533E1"/>
    <w:rsid w:val="291DCC49"/>
    <w:rsid w:val="29247846"/>
    <w:rsid w:val="295B3A59"/>
    <w:rsid w:val="29670748"/>
    <w:rsid w:val="29873124"/>
    <w:rsid w:val="29ACE3C9"/>
    <w:rsid w:val="29B24100"/>
    <w:rsid w:val="29CAF21D"/>
    <w:rsid w:val="29F07959"/>
    <w:rsid w:val="2A0E7DAE"/>
    <w:rsid w:val="2A341E80"/>
    <w:rsid w:val="2A35B279"/>
    <w:rsid w:val="2AA60EB7"/>
    <w:rsid w:val="2AB99CAA"/>
    <w:rsid w:val="2AEEE05B"/>
    <w:rsid w:val="2B0C05B5"/>
    <w:rsid w:val="2B194A75"/>
    <w:rsid w:val="2B514EBA"/>
    <w:rsid w:val="2B5CC918"/>
    <w:rsid w:val="2B8C49BA"/>
    <w:rsid w:val="2BA705AE"/>
    <w:rsid w:val="2BF89BDF"/>
    <w:rsid w:val="2BFE0C55"/>
    <w:rsid w:val="2C418ACA"/>
    <w:rsid w:val="2C560363"/>
    <w:rsid w:val="2CD1729B"/>
    <w:rsid w:val="2CD3F6BE"/>
    <w:rsid w:val="2CE5E5B3"/>
    <w:rsid w:val="2CF60BE5"/>
    <w:rsid w:val="2D668965"/>
    <w:rsid w:val="2D9C300D"/>
    <w:rsid w:val="2DA34E23"/>
    <w:rsid w:val="2DCEE7F6"/>
    <w:rsid w:val="2F6AB857"/>
    <w:rsid w:val="2FB22DCE"/>
    <w:rsid w:val="2FC1F3F4"/>
    <w:rsid w:val="300B9780"/>
    <w:rsid w:val="3036F510"/>
    <w:rsid w:val="30583E02"/>
    <w:rsid w:val="30E80C18"/>
    <w:rsid w:val="312F8A2B"/>
    <w:rsid w:val="31A767E1"/>
    <w:rsid w:val="31E0FAA8"/>
    <w:rsid w:val="31EF2C10"/>
    <w:rsid w:val="31F942D7"/>
    <w:rsid w:val="32155FDB"/>
    <w:rsid w:val="3249F967"/>
    <w:rsid w:val="32587B9A"/>
    <w:rsid w:val="33021C9F"/>
    <w:rsid w:val="337CCB09"/>
    <w:rsid w:val="3395F366"/>
    <w:rsid w:val="339C3797"/>
    <w:rsid w:val="33B21793"/>
    <w:rsid w:val="33D8592A"/>
    <w:rsid w:val="33DE8725"/>
    <w:rsid w:val="33FA3F33"/>
    <w:rsid w:val="340E503A"/>
    <w:rsid w:val="34526ED9"/>
    <w:rsid w:val="34787762"/>
    <w:rsid w:val="3490C89E"/>
    <w:rsid w:val="34A8CDEB"/>
    <w:rsid w:val="34D96417"/>
    <w:rsid w:val="34FCDA27"/>
    <w:rsid w:val="35189B6A"/>
    <w:rsid w:val="3519BBE0"/>
    <w:rsid w:val="3525064C"/>
    <w:rsid w:val="3525717C"/>
    <w:rsid w:val="35961F1C"/>
    <w:rsid w:val="35C58BD6"/>
    <w:rsid w:val="35EBF3F3"/>
    <w:rsid w:val="35EED225"/>
    <w:rsid w:val="36070304"/>
    <w:rsid w:val="363658CA"/>
    <w:rsid w:val="36599CDE"/>
    <w:rsid w:val="3664A64A"/>
    <w:rsid w:val="36B2C8F2"/>
    <w:rsid w:val="37132E8F"/>
    <w:rsid w:val="37B4E92E"/>
    <w:rsid w:val="380677D7"/>
    <w:rsid w:val="380951A7"/>
    <w:rsid w:val="38226D1F"/>
    <w:rsid w:val="390C7B2B"/>
    <w:rsid w:val="390DFAA6"/>
    <w:rsid w:val="3971B227"/>
    <w:rsid w:val="39CFB5E3"/>
    <w:rsid w:val="3A08197F"/>
    <w:rsid w:val="3A271676"/>
    <w:rsid w:val="3A44F9EF"/>
    <w:rsid w:val="3A4C5A1D"/>
    <w:rsid w:val="3AC33B4A"/>
    <w:rsid w:val="3AC5319A"/>
    <w:rsid w:val="3AF94751"/>
    <w:rsid w:val="3B6C22B1"/>
    <w:rsid w:val="3BA26D84"/>
    <w:rsid w:val="3C99CB04"/>
    <w:rsid w:val="3CD88DFD"/>
    <w:rsid w:val="3D17A642"/>
    <w:rsid w:val="3D23AD4F"/>
    <w:rsid w:val="3D32767E"/>
    <w:rsid w:val="3E1E29D0"/>
    <w:rsid w:val="3E2B7C90"/>
    <w:rsid w:val="3E38BC0F"/>
    <w:rsid w:val="3E6041C9"/>
    <w:rsid w:val="3F96AC6D"/>
    <w:rsid w:val="40300CCC"/>
    <w:rsid w:val="403B97C5"/>
    <w:rsid w:val="4107261A"/>
    <w:rsid w:val="417BC685"/>
    <w:rsid w:val="41CAE52E"/>
    <w:rsid w:val="427ABDEF"/>
    <w:rsid w:val="42A44079"/>
    <w:rsid w:val="42E96BDC"/>
    <w:rsid w:val="432EE6D1"/>
    <w:rsid w:val="4344E3EB"/>
    <w:rsid w:val="434F4F7A"/>
    <w:rsid w:val="43E68DBE"/>
    <w:rsid w:val="43E7B5A8"/>
    <w:rsid w:val="442686B5"/>
    <w:rsid w:val="44B5A461"/>
    <w:rsid w:val="44CEC5B8"/>
    <w:rsid w:val="44E547A3"/>
    <w:rsid w:val="45119D2B"/>
    <w:rsid w:val="452E455A"/>
    <w:rsid w:val="45D21E07"/>
    <w:rsid w:val="45EE078E"/>
    <w:rsid w:val="4619B923"/>
    <w:rsid w:val="464F37A8"/>
    <w:rsid w:val="465174C2"/>
    <w:rsid w:val="466A9D1F"/>
    <w:rsid w:val="466DF3A8"/>
    <w:rsid w:val="468FB22B"/>
    <w:rsid w:val="46969A96"/>
    <w:rsid w:val="46F8B8E2"/>
    <w:rsid w:val="471E2E80"/>
    <w:rsid w:val="472D777E"/>
    <w:rsid w:val="4734703D"/>
    <w:rsid w:val="477C1AEB"/>
    <w:rsid w:val="478BDCF1"/>
    <w:rsid w:val="47A86258"/>
    <w:rsid w:val="47A9ABD8"/>
    <w:rsid w:val="47FAAA0B"/>
    <w:rsid w:val="484A2E79"/>
    <w:rsid w:val="4856C03E"/>
    <w:rsid w:val="486FD6E8"/>
    <w:rsid w:val="48BABFEE"/>
    <w:rsid w:val="4926489D"/>
    <w:rsid w:val="492E4D79"/>
    <w:rsid w:val="4A24AE73"/>
    <w:rsid w:val="4A6596F3"/>
    <w:rsid w:val="4AC3FD21"/>
    <w:rsid w:val="4AC79FE7"/>
    <w:rsid w:val="4B23EE53"/>
    <w:rsid w:val="4B55DC84"/>
    <w:rsid w:val="4B7031AB"/>
    <w:rsid w:val="4B81D641"/>
    <w:rsid w:val="4BB26C6B"/>
    <w:rsid w:val="4BCE8AC7"/>
    <w:rsid w:val="4C032E0E"/>
    <w:rsid w:val="4C1EA1B2"/>
    <w:rsid w:val="4CA19A97"/>
    <w:rsid w:val="4D0386B3"/>
    <w:rsid w:val="4D053588"/>
    <w:rsid w:val="4D0E6933"/>
    <w:rsid w:val="4D0F5F87"/>
    <w:rsid w:val="4D143525"/>
    <w:rsid w:val="4D7CC888"/>
    <w:rsid w:val="4DB94BBE"/>
    <w:rsid w:val="4E10F219"/>
    <w:rsid w:val="4E313F40"/>
    <w:rsid w:val="4E994D27"/>
    <w:rsid w:val="4ED63A5A"/>
    <w:rsid w:val="4EE3D331"/>
    <w:rsid w:val="4F06104C"/>
    <w:rsid w:val="4F1472B3"/>
    <w:rsid w:val="4F1E1CE8"/>
    <w:rsid w:val="4F3BE795"/>
    <w:rsid w:val="4FCE9E2B"/>
    <w:rsid w:val="4FE9ACB3"/>
    <w:rsid w:val="5000B120"/>
    <w:rsid w:val="500CB7A5"/>
    <w:rsid w:val="5071AF44"/>
    <w:rsid w:val="50BDF43D"/>
    <w:rsid w:val="5215DCA9"/>
    <w:rsid w:val="521BB2F9"/>
    <w:rsid w:val="52605FA7"/>
    <w:rsid w:val="5268502B"/>
    <w:rsid w:val="52996076"/>
    <w:rsid w:val="529BA62C"/>
    <w:rsid w:val="5314FEC5"/>
    <w:rsid w:val="536B6E65"/>
    <w:rsid w:val="53A67378"/>
    <w:rsid w:val="542BE116"/>
    <w:rsid w:val="5477887D"/>
    <w:rsid w:val="548C8357"/>
    <w:rsid w:val="551F0177"/>
    <w:rsid w:val="55420B4E"/>
    <w:rsid w:val="5590E7F7"/>
    <w:rsid w:val="55BF8B1E"/>
    <w:rsid w:val="55F3064F"/>
    <w:rsid w:val="5604DB76"/>
    <w:rsid w:val="5662C663"/>
    <w:rsid w:val="56D5BCB9"/>
    <w:rsid w:val="572AA68D"/>
    <w:rsid w:val="57353634"/>
    <w:rsid w:val="573BE953"/>
    <w:rsid w:val="577BC071"/>
    <w:rsid w:val="57D404F8"/>
    <w:rsid w:val="5843D16D"/>
    <w:rsid w:val="58D1C8E1"/>
    <w:rsid w:val="58FF2D88"/>
    <w:rsid w:val="590FF7AD"/>
    <w:rsid w:val="596C24CE"/>
    <w:rsid w:val="59DAC03E"/>
    <w:rsid w:val="5A050648"/>
    <w:rsid w:val="5A25046D"/>
    <w:rsid w:val="5A3C67DC"/>
    <w:rsid w:val="5A5F6BF4"/>
    <w:rsid w:val="5A8A30DC"/>
    <w:rsid w:val="5A92FC41"/>
    <w:rsid w:val="5AB3AAB3"/>
    <w:rsid w:val="5AC863DF"/>
    <w:rsid w:val="5AD28669"/>
    <w:rsid w:val="5B01756C"/>
    <w:rsid w:val="5B0AABB3"/>
    <w:rsid w:val="5B5C188C"/>
    <w:rsid w:val="5B702759"/>
    <w:rsid w:val="5BEDFF7B"/>
    <w:rsid w:val="5C20224D"/>
    <w:rsid w:val="5C5A2614"/>
    <w:rsid w:val="5CCBAB53"/>
    <w:rsid w:val="5CF89FC0"/>
    <w:rsid w:val="5CFDE72B"/>
    <w:rsid w:val="5D66C7CE"/>
    <w:rsid w:val="5D6EE3B0"/>
    <w:rsid w:val="5D8B2105"/>
    <w:rsid w:val="5DB63AFE"/>
    <w:rsid w:val="5DDEF4F8"/>
    <w:rsid w:val="5DE20400"/>
    <w:rsid w:val="5DF784B0"/>
    <w:rsid w:val="5E4D0D95"/>
    <w:rsid w:val="5E51CACA"/>
    <w:rsid w:val="5E548D2D"/>
    <w:rsid w:val="5E95C32A"/>
    <w:rsid w:val="5EB9CD60"/>
    <w:rsid w:val="5EDCD45A"/>
    <w:rsid w:val="5F494A52"/>
    <w:rsid w:val="5F8E59F2"/>
    <w:rsid w:val="5FB4B36B"/>
    <w:rsid w:val="5FB4C1C4"/>
    <w:rsid w:val="5FC16914"/>
    <w:rsid w:val="5FD548AF"/>
    <w:rsid w:val="606F38E6"/>
    <w:rsid w:val="60B24A09"/>
    <w:rsid w:val="60D0FE3C"/>
    <w:rsid w:val="61017477"/>
    <w:rsid w:val="61450E32"/>
    <w:rsid w:val="61711FDC"/>
    <w:rsid w:val="618950D5"/>
    <w:rsid w:val="620EFA61"/>
    <w:rsid w:val="627584DA"/>
    <w:rsid w:val="6282A8AF"/>
    <w:rsid w:val="62DC3219"/>
    <w:rsid w:val="63471F66"/>
    <w:rsid w:val="636DD55F"/>
    <w:rsid w:val="63A4E015"/>
    <w:rsid w:val="63D60952"/>
    <w:rsid w:val="641CF5E5"/>
    <w:rsid w:val="641E7910"/>
    <w:rsid w:val="64552D62"/>
    <w:rsid w:val="64C12B11"/>
    <w:rsid w:val="64F9AF96"/>
    <w:rsid w:val="650FF0B1"/>
    <w:rsid w:val="65197F46"/>
    <w:rsid w:val="6572F60A"/>
    <w:rsid w:val="65A3E39B"/>
    <w:rsid w:val="65ADC1DC"/>
    <w:rsid w:val="662093A9"/>
    <w:rsid w:val="665479FB"/>
    <w:rsid w:val="665E5E55"/>
    <w:rsid w:val="6680C7E4"/>
    <w:rsid w:val="66C63DF0"/>
    <w:rsid w:val="6716ECCD"/>
    <w:rsid w:val="673FB3FC"/>
    <w:rsid w:val="674774C7"/>
    <w:rsid w:val="6772FFC8"/>
    <w:rsid w:val="67C3C093"/>
    <w:rsid w:val="67CC08E3"/>
    <w:rsid w:val="684F145B"/>
    <w:rsid w:val="688F9E6A"/>
    <w:rsid w:val="68904B12"/>
    <w:rsid w:val="68AA96CC"/>
    <w:rsid w:val="69155D81"/>
    <w:rsid w:val="697B73D7"/>
    <w:rsid w:val="69D26F76"/>
    <w:rsid w:val="6A8C7B3B"/>
    <w:rsid w:val="6AC63269"/>
    <w:rsid w:val="6AF66221"/>
    <w:rsid w:val="6B0549F8"/>
    <w:rsid w:val="6BF7DEAE"/>
    <w:rsid w:val="6C72CB2D"/>
    <w:rsid w:val="6C7C5D68"/>
    <w:rsid w:val="6CCE0D86"/>
    <w:rsid w:val="6D188983"/>
    <w:rsid w:val="6D268C3F"/>
    <w:rsid w:val="6D5CCB5C"/>
    <w:rsid w:val="6D6F896D"/>
    <w:rsid w:val="6D78EF89"/>
    <w:rsid w:val="6DBB287E"/>
    <w:rsid w:val="6DBD6927"/>
    <w:rsid w:val="6E1D6A1C"/>
    <w:rsid w:val="6E2488CC"/>
    <w:rsid w:val="6E4D8C19"/>
    <w:rsid w:val="6ED483C0"/>
    <w:rsid w:val="6EF60BB2"/>
    <w:rsid w:val="6FA02F51"/>
    <w:rsid w:val="6FDCC1C3"/>
    <w:rsid w:val="700652B6"/>
    <w:rsid w:val="7024102C"/>
    <w:rsid w:val="70377222"/>
    <w:rsid w:val="70C5E769"/>
    <w:rsid w:val="70D6F3D9"/>
    <w:rsid w:val="70ECBEC8"/>
    <w:rsid w:val="713BFFB2"/>
    <w:rsid w:val="7152727E"/>
    <w:rsid w:val="717BF700"/>
    <w:rsid w:val="719307CA"/>
    <w:rsid w:val="719C65B8"/>
    <w:rsid w:val="7202DA52"/>
    <w:rsid w:val="7235CC92"/>
    <w:rsid w:val="7249B267"/>
    <w:rsid w:val="72D5F7A0"/>
    <w:rsid w:val="72DB7213"/>
    <w:rsid w:val="72DE58A6"/>
    <w:rsid w:val="72FF1A28"/>
    <w:rsid w:val="73583BDC"/>
    <w:rsid w:val="73962D2C"/>
    <w:rsid w:val="73A8BD6D"/>
    <w:rsid w:val="73D64218"/>
    <w:rsid w:val="73E673B1"/>
    <w:rsid w:val="73FCBD0F"/>
    <w:rsid w:val="744A3CF7"/>
    <w:rsid w:val="745AB71C"/>
    <w:rsid w:val="74B4C9A6"/>
    <w:rsid w:val="74C1380C"/>
    <w:rsid w:val="756F558B"/>
    <w:rsid w:val="75942A78"/>
    <w:rsid w:val="75A66C09"/>
    <w:rsid w:val="75ABA540"/>
    <w:rsid w:val="75C635D6"/>
    <w:rsid w:val="75D7CED9"/>
    <w:rsid w:val="75F64878"/>
    <w:rsid w:val="7608E510"/>
    <w:rsid w:val="7664DA3F"/>
    <w:rsid w:val="76FC5BFA"/>
    <w:rsid w:val="778FA41A"/>
    <w:rsid w:val="77B0ED82"/>
    <w:rsid w:val="77B81A52"/>
    <w:rsid w:val="78430B6F"/>
    <w:rsid w:val="78AC26CC"/>
    <w:rsid w:val="78F6D326"/>
    <w:rsid w:val="78FDD698"/>
    <w:rsid w:val="7912389D"/>
    <w:rsid w:val="7938A6DD"/>
    <w:rsid w:val="79527B57"/>
    <w:rsid w:val="799552D9"/>
    <w:rsid w:val="79A2EBB9"/>
    <w:rsid w:val="79AD5091"/>
    <w:rsid w:val="79BA3024"/>
    <w:rsid w:val="7A328F53"/>
    <w:rsid w:val="7A99A6F9"/>
    <w:rsid w:val="7B45F75D"/>
    <w:rsid w:val="7BC82BA0"/>
    <w:rsid w:val="7C1AE6C4"/>
    <w:rsid w:val="7C1ED417"/>
    <w:rsid w:val="7C35775A"/>
    <w:rsid w:val="7C3997E9"/>
    <w:rsid w:val="7C41D24A"/>
    <w:rsid w:val="7C7042B3"/>
    <w:rsid w:val="7C94A57D"/>
    <w:rsid w:val="7C982DBF"/>
    <w:rsid w:val="7D113AA7"/>
    <w:rsid w:val="7D35AECC"/>
    <w:rsid w:val="7D9D8EC8"/>
    <w:rsid w:val="7E4EF1F5"/>
    <w:rsid w:val="7E76ECB1"/>
    <w:rsid w:val="7EC46E1E"/>
    <w:rsid w:val="7EE64D4F"/>
    <w:rsid w:val="7EED2883"/>
    <w:rsid w:val="7EEFA927"/>
    <w:rsid w:val="7F7B5BD5"/>
    <w:rsid w:val="7FD853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F9EF"/>
  <w15:chartTrackingRefBased/>
  <w15:docId w15:val="{6E99247D-ABE8-4EBE-A0C4-C1767D13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D91"/>
    <w:rPr>
      <w:color w:val="0563C1" w:themeColor="hyperlink"/>
      <w:u w:val="single"/>
    </w:rPr>
  </w:style>
  <w:style w:type="table" w:styleId="TableGrid">
    <w:name w:val="Table Grid"/>
    <w:basedOn w:val="TableNormal"/>
    <w:uiPriority w:val="59"/>
    <w:rsid w:val="00552D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sid w:val="00552D91"/>
    <w:pPr>
      <w:spacing w:line="240" w:lineRule="auto"/>
    </w:pPr>
    <w:rPr>
      <w:sz w:val="20"/>
      <w:szCs w:val="20"/>
    </w:rPr>
  </w:style>
  <w:style w:type="character" w:customStyle="1" w:styleId="CommentTextChar">
    <w:name w:val="Comment Text Char"/>
    <w:basedOn w:val="DefaultParagraphFont"/>
    <w:link w:val="CommentText"/>
    <w:uiPriority w:val="99"/>
    <w:semiHidden/>
    <w:rsid w:val="00552D91"/>
    <w:rPr>
      <w:sz w:val="20"/>
      <w:szCs w:val="20"/>
    </w:rPr>
  </w:style>
  <w:style w:type="character" w:styleId="CommentReference">
    <w:name w:val="annotation reference"/>
    <w:basedOn w:val="DefaultParagraphFont"/>
    <w:uiPriority w:val="99"/>
    <w:semiHidden/>
    <w:unhideWhenUsed/>
    <w:rsid w:val="00552D91"/>
    <w:rPr>
      <w:sz w:val="16"/>
      <w:szCs w:val="16"/>
    </w:rPr>
  </w:style>
  <w:style w:type="paragraph" w:styleId="BalloonText">
    <w:name w:val="Balloon Text"/>
    <w:basedOn w:val="Normal"/>
    <w:link w:val="BalloonTextChar"/>
    <w:uiPriority w:val="99"/>
    <w:semiHidden/>
    <w:unhideWhenUsed/>
    <w:rsid w:val="0009712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712F"/>
    <w:rPr>
      <w:rFonts w:ascii="Times New Roman" w:hAnsi="Times New Roman" w:cs="Times New Roman"/>
      <w:sz w:val="18"/>
      <w:szCs w:val="18"/>
    </w:rPr>
  </w:style>
  <w:style w:type="character" w:styleId="FootnoteReference">
    <w:name w:val="footnote reference"/>
    <w:basedOn w:val="DefaultParagraphFont"/>
    <w:uiPriority w:val="99"/>
    <w:semiHidden/>
    <w:unhideWhenUsed/>
    <w:rPr>
      <w:vertAlign w:val="superscript"/>
    </w:rPr>
  </w:style>
  <w:style w:type="paragraph" w:styleId="Header">
    <w:name w:val="header"/>
    <w:basedOn w:val="Normal"/>
    <w:link w:val="HeaderChar"/>
    <w:uiPriority w:val="99"/>
    <w:semiHidden/>
    <w:unhideWhenUsed/>
    <w:rsid w:val="00BA06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067C"/>
  </w:style>
  <w:style w:type="paragraph" w:styleId="Footer">
    <w:name w:val="footer"/>
    <w:basedOn w:val="Normal"/>
    <w:link w:val="FooterChar"/>
    <w:uiPriority w:val="99"/>
    <w:semiHidden/>
    <w:unhideWhenUsed/>
    <w:rsid w:val="00BA06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067C"/>
  </w:style>
  <w:style w:type="character" w:styleId="Mention">
    <w:name w:val="Mention"/>
    <w:basedOn w:val="DefaultParagraphFont"/>
    <w:uiPriority w:val="99"/>
    <w:unhideWhenUsed/>
    <w:rsid w:val="001D35DE"/>
    <w:rPr>
      <w:color w:val="2B579A"/>
      <w:shd w:val="clear" w:color="auto" w:fill="E6E6E6"/>
    </w:rPr>
  </w:style>
  <w:style w:type="paragraph" w:styleId="Revision">
    <w:name w:val="Revision"/>
    <w:hidden/>
    <w:uiPriority w:val="99"/>
    <w:semiHidden/>
    <w:rsid w:val="00BA04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ord-edit.officeapps.live.com/we/wordeditorframe.aspx?ui=en%2DUS&amp;rs=en%2DUS&amp;wopisrc=https%3A%2F%2Fredhawks-my.sharepoint.com%2Fpersonal%2Ftamurat_seattleu_edu%2F_vti_bin%2Fwopi.ashx%2Ffiles%2F2c192678bcec422aa36999a757256e1e&amp;wdorigin=OFFICECOM%2dWEB%2eSTART%2eREC&amp;wdenableroaming=1&amp;mscc=1&amp;wdodb=1&amp;hid=235B8F9F-60EB-B000-A5D6-429E151D79E9&amp;wdhostclicktime=1605839971744&amp;jsapi=1&amp;jsapiver=v1&amp;newsession=1&amp;corrid=07039743-8060-4cc2-90e6-801b23f162c4&amp;usid=07039743-8060-4cc2-90e6-801b23f162c4&amp;sftc=1&amp;instantedit=1&amp;wopicomplete=1&amp;wdredirectionreason=Unified_SingleFlush&amp;rct=Medium&amp;ctp=LeastProtected" TargetMode="Externa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C921A-C434-8E45-A46E-5013FDFA6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2194</Words>
  <Characters>12508</Characters>
  <Application>Microsoft Office Word</Application>
  <DocSecurity>0</DocSecurity>
  <Lines>104</Lines>
  <Paragraphs>29</Paragraphs>
  <ScaleCrop>false</ScaleCrop>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Tamura, Tamlyn</dc:creator>
  <cp:keywords/>
  <dc:description/>
  <cp:lastModifiedBy>Glen Lewis</cp:lastModifiedBy>
  <cp:revision>2</cp:revision>
  <dcterms:created xsi:type="dcterms:W3CDTF">2020-11-21T04:13:00Z</dcterms:created>
  <dcterms:modified xsi:type="dcterms:W3CDTF">2020-11-21T04:13:00Z</dcterms:modified>
</cp:coreProperties>
</file>